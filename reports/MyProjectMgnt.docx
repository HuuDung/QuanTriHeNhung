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88C13A6" w:rsidR="00F34A9B" w:rsidRPr="00494461" w:rsidRDefault="0049446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  <w:lang w:val="vi-VN"/>
        </w:rPr>
      </w:pPr>
      <w:r>
        <w:rPr>
          <w:rFonts w:cs="Arial"/>
          <w:b/>
          <w:color w:val="951B13"/>
          <w:sz w:val="58"/>
          <w:szCs w:val="48"/>
          <w:lang w:val="vi-VN"/>
        </w:rPr>
        <w:t xml:space="preserve">Báo cáo dự án </w:t>
      </w:r>
      <w:r w:rsidR="002116A6">
        <w:rPr>
          <w:rFonts w:cs="Arial"/>
          <w:b/>
          <w:color w:val="951B13"/>
          <w:sz w:val="58"/>
          <w:szCs w:val="48"/>
          <w:lang w:val="vi-VN"/>
        </w:rPr>
        <w:t>Qbot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2F52635D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41201DCC" w:rsidR="00AB2031" w:rsidRDefault="008612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4C464A2E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63F1711B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313DC0D7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2C35B0DF" w:rsidR="00AB2031" w:rsidRDefault="008612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CA7D364" w14:textId="7EF367FB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D65A661" w14:textId="754071F7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FACA53D" w14:textId="2CB498DB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D4BF25F" w14:textId="217F0444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59DFEDA" w14:textId="557C1185" w:rsidR="00AB2031" w:rsidRDefault="008612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2946D0F5" w14:textId="07CB8C9A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CCAFFBA" w14:textId="0B269C30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2C1494E" w14:textId="0136D322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C25FACC" w14:textId="7E4B9E6F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18132633" w14:textId="41A17F4C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1AD2DF2" w14:textId="4AC36CF5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BC87853" w14:textId="2F8B6752" w:rsidR="00AB2031" w:rsidRDefault="008612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34BCF912" w14:textId="50C69987" w:rsidR="00AB2031" w:rsidRDefault="008612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6</w:t>
        </w:r>
        <w:r w:rsidR="00AB2031">
          <w:rPr>
            <w:noProof/>
            <w:webHidden/>
          </w:rPr>
          <w:fldChar w:fldCharType="end"/>
        </w:r>
      </w:hyperlink>
    </w:p>
    <w:p w14:paraId="50ABF71D" w14:textId="27393C99" w:rsidR="00AB2031" w:rsidRDefault="008612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033E9A0" w14:textId="7D8AA376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2969404" w14:textId="25F40BCF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5B91EB7" w14:textId="33186C5F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9DC3457" w14:textId="621CA8C3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2FD0A9A0" w14:textId="6AB1369F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308258E" w14:textId="4D0044A3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1A95AEE6" w14:textId="6DF76D0B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7B638033" w14:textId="61F72296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333A0BC8" w14:textId="6E23746C" w:rsidR="00AB2031" w:rsidRDefault="008612C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54E2B6D2" w14:textId="72CE4995" w:rsidR="00AB2031" w:rsidRDefault="008612C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4A59CE">
          <w:rPr>
            <w:noProof/>
            <w:webHidden/>
          </w:rPr>
          <w:t>7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3BFCCD7B" w:rsidR="00727431" w:rsidRPr="00DB5F14" w:rsidRDefault="00727431" w:rsidP="00967197">
            <w:pPr>
              <w:rPr>
                <w:lang w:val="vi-VN"/>
              </w:rPr>
            </w:pPr>
            <w:r w:rsidRPr="009A4C41">
              <w:t>1</w:t>
            </w:r>
            <w:r w:rsidR="00DB5F14">
              <w:rPr>
                <w:lang w:val="vi-VN"/>
              </w:rPr>
              <w:t>2</w:t>
            </w:r>
            <w:r w:rsidRPr="009A4C41">
              <w:t>/0</w:t>
            </w:r>
            <w:r w:rsidR="00DB5F14">
              <w:rPr>
                <w:lang w:val="vi-VN"/>
              </w:rPr>
              <w:t>3</w:t>
            </w:r>
            <w:r w:rsidRPr="009A4C41">
              <w:t>/20</w:t>
            </w:r>
            <w:r w:rsidR="00DB5F14">
              <w:rPr>
                <w:lang w:val="vi-VN"/>
              </w:rPr>
              <w:t>19</w:t>
            </w:r>
          </w:p>
        </w:tc>
        <w:tc>
          <w:tcPr>
            <w:tcW w:w="3095" w:type="dxa"/>
          </w:tcPr>
          <w:p w14:paraId="33CC2B2A" w14:textId="02218EEC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các thông tin báo cáo cơ bản về project ()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3173D55" w:rsidR="00727431" w:rsidRPr="00DB5F14" w:rsidRDefault="00DB5F1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Trịnh Hữu Vũ</w:t>
            </w:r>
          </w:p>
        </w:tc>
        <w:tc>
          <w:tcPr>
            <w:tcW w:w="1440" w:type="dxa"/>
          </w:tcPr>
          <w:p w14:paraId="645BC524" w14:textId="001FEBC4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3FD5ADB" w:rsidR="00727431" w:rsidRPr="009A4C41" w:rsidRDefault="009A0333" w:rsidP="00967197">
            <w:r>
              <w:t>20/03/2019</w:t>
            </w:r>
          </w:p>
        </w:tc>
        <w:tc>
          <w:tcPr>
            <w:tcW w:w="3095" w:type="dxa"/>
          </w:tcPr>
          <w:p w14:paraId="1833F08E" w14:textId="22C1A9C9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project (</w:t>
            </w:r>
            <w:ins w:id="1" w:author="Son Doan" w:date="2019-04-09T03:47:00Z">
              <w:r w:rsidR="00365FB8">
                <w:t>p</w:t>
              </w:r>
            </w:ins>
            <w:ins w:id="2" w:author="Son Doan" w:date="2019-04-09T03:48:00Z">
              <w:r w:rsidR="00365FB8">
                <w:t>3</w:t>
              </w:r>
            </w:ins>
            <w:r>
              <w:t>)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3D647E8E" w:rsidR="00727431" w:rsidRPr="009A4C41" w:rsidRDefault="009A0333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1440" w:type="dxa"/>
          </w:tcPr>
          <w:p w14:paraId="38DAB92E" w14:textId="7C198B20" w:rsidR="00727431" w:rsidRPr="009A4C41" w:rsidRDefault="00365FB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3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FCBAB78" w:rsidR="00365FB8" w:rsidRPr="009A4C41" w:rsidRDefault="00365FB8" w:rsidP="00365FB8">
            <w:del w:id="4" w:author="Son Doan" w:date="2019-04-09T03:48:00Z">
              <w:r w:rsidRPr="009A4C41" w:rsidDel="00365FB8">
                <w:delText>15/12/2005</w:delText>
              </w:r>
            </w:del>
            <w:ins w:id="5" w:author="Son Doan" w:date="2019-04-09T03:48:00Z">
              <w:r>
                <w:t>08/04/2019</w:t>
              </w:r>
            </w:ins>
          </w:p>
        </w:tc>
        <w:tc>
          <w:tcPr>
            <w:tcW w:w="3095" w:type="dxa"/>
          </w:tcPr>
          <w:p w14:paraId="3969F235" w14:textId="40F44CAC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6" w:author="Son Doan" w:date="2019-04-09T03:47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</w:t>
              </w:r>
            </w:ins>
            <w:ins w:id="7" w:author="Son Doan" w:date="2019-04-09T03:48:00Z">
              <w:r>
                <w:t>p4</w:t>
              </w:r>
            </w:ins>
            <w:ins w:id="8" w:author="Son Doan" w:date="2019-04-09T03:47:00Z">
              <w:r>
                <w:t>)</w:t>
              </w:r>
            </w:ins>
          </w:p>
        </w:tc>
        <w:tc>
          <w:tcPr>
            <w:tcW w:w="1148" w:type="dxa"/>
          </w:tcPr>
          <w:p w14:paraId="307DA07D" w14:textId="59570BA0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39B3438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9" w:author="Son Doan" w:date="2019-04-09T03:47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567EB4C9" w14:textId="0988A85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0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33284EE" w:rsidR="00365FB8" w:rsidRPr="009A4C41" w:rsidRDefault="00365FB8" w:rsidP="00365FB8">
            <w:ins w:id="11" w:author="Son Doan" w:date="2019-04-09T03:48:00Z">
              <w:r>
                <w:t>09/04/2019</w:t>
              </w:r>
            </w:ins>
          </w:p>
        </w:tc>
        <w:tc>
          <w:tcPr>
            <w:tcW w:w="3095" w:type="dxa"/>
          </w:tcPr>
          <w:p w14:paraId="7B305CF3" w14:textId="030B48C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2" w:author="Son Doan" w:date="2019-04-09T03:48:00Z">
              <w:r>
                <w:t>Chỉnh</w:t>
              </w:r>
              <w:proofErr w:type="spellEnd"/>
              <w:r>
                <w:t xml:space="preserve"> </w:t>
              </w:r>
              <w:proofErr w:type="spellStart"/>
              <w:r>
                <w:t>sửa</w:t>
              </w:r>
              <w:proofErr w:type="spellEnd"/>
              <w:r>
                <w:t xml:space="preserve"> </w:t>
              </w:r>
              <w:proofErr w:type="spellStart"/>
              <w:r>
                <w:t>các</w:t>
              </w:r>
              <w:proofErr w:type="spellEnd"/>
              <w:r>
                <w:t xml:space="preserve"> </w:t>
              </w:r>
              <w:proofErr w:type="spellStart"/>
              <w:r>
                <w:t>thông</w:t>
              </w:r>
              <w:proofErr w:type="spellEnd"/>
              <w:r>
                <w:t xml:space="preserve"> tin </w:t>
              </w:r>
              <w:proofErr w:type="spellStart"/>
              <w:r>
                <w:t>báo</w:t>
              </w:r>
              <w:proofErr w:type="spellEnd"/>
              <w:r>
                <w:t xml:space="preserve"> </w:t>
              </w:r>
              <w:proofErr w:type="spellStart"/>
              <w:r>
                <w:t>cáo</w:t>
              </w:r>
              <w:proofErr w:type="spellEnd"/>
              <w:r>
                <w:t xml:space="preserve"> </w:t>
              </w:r>
              <w:proofErr w:type="spellStart"/>
              <w:r>
                <w:t>cơ</w:t>
              </w:r>
              <w:proofErr w:type="spellEnd"/>
              <w:r>
                <w:t xml:space="preserve"> </w:t>
              </w:r>
              <w:proofErr w:type="spellStart"/>
              <w:r>
                <w:t>bản</w:t>
              </w:r>
              <w:proofErr w:type="spellEnd"/>
              <w:r>
                <w:t xml:space="preserve"> </w:t>
              </w:r>
              <w:proofErr w:type="spellStart"/>
              <w:r>
                <w:t>về</w:t>
              </w:r>
              <w:proofErr w:type="spellEnd"/>
              <w:r>
                <w:t xml:space="preserve"> project (p5)</w:t>
              </w:r>
            </w:ins>
          </w:p>
        </w:tc>
        <w:tc>
          <w:tcPr>
            <w:tcW w:w="1148" w:type="dxa"/>
          </w:tcPr>
          <w:p w14:paraId="096ACD1E" w14:textId="4FDBB0F3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3" w:author="Son Doan" w:date="2019-04-09T03:48:00Z">
              <w:r>
                <w:t>1.0</w:t>
              </w:r>
            </w:ins>
          </w:p>
        </w:tc>
        <w:tc>
          <w:tcPr>
            <w:tcW w:w="1552" w:type="dxa"/>
          </w:tcPr>
          <w:p w14:paraId="614BAEAB" w14:textId="2AA8EC9F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4" w:author="Son Doan" w:date="2019-04-09T03:48:00Z">
              <w:r>
                <w:t>Đoàn</w:t>
              </w:r>
              <w:proofErr w:type="spellEnd"/>
              <w:r>
                <w:t xml:space="preserve"> </w:t>
              </w:r>
              <w:proofErr w:type="spellStart"/>
              <w:r>
                <w:t>Văn</w:t>
              </w:r>
              <w:proofErr w:type="spellEnd"/>
              <w:r>
                <w:t xml:space="preserve"> </w:t>
              </w:r>
              <w:proofErr w:type="spellStart"/>
              <w:r>
                <w:t>Sơn</w:t>
              </w:r>
            </w:ins>
            <w:proofErr w:type="spellEnd"/>
          </w:p>
        </w:tc>
        <w:tc>
          <w:tcPr>
            <w:tcW w:w="1440" w:type="dxa"/>
          </w:tcPr>
          <w:p w14:paraId="2F78CDDC" w14:textId="388898D1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ins w:id="15" w:author="Son Doan" w:date="2019-04-09T03:48:00Z">
              <w:r>
                <w:t>Nguyễn</w:t>
              </w:r>
              <w:proofErr w:type="spellEnd"/>
              <w:r>
                <w:t xml:space="preserve"> </w:t>
              </w:r>
              <w:proofErr w:type="spellStart"/>
              <w:r>
                <w:t>Hữu</w:t>
              </w:r>
              <w:proofErr w:type="spellEnd"/>
              <w:r>
                <w:t xml:space="preserve"> </w:t>
              </w:r>
              <w:proofErr w:type="spellStart"/>
              <w:r>
                <w:t>Dũng</w:t>
              </w:r>
            </w:ins>
            <w:proofErr w:type="spellEnd"/>
          </w:p>
        </w:tc>
      </w:tr>
      <w:tr w:rsidR="00365FB8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365FB8" w:rsidRPr="009A4C41" w:rsidRDefault="00365FB8" w:rsidP="00365FB8"/>
        </w:tc>
        <w:tc>
          <w:tcPr>
            <w:tcW w:w="3095" w:type="dxa"/>
          </w:tcPr>
          <w:p w14:paraId="40B3DC4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365FB8" w:rsidRPr="009A4C41" w:rsidRDefault="00365FB8" w:rsidP="00365FB8"/>
        </w:tc>
        <w:tc>
          <w:tcPr>
            <w:tcW w:w="3095" w:type="dxa"/>
          </w:tcPr>
          <w:p w14:paraId="362C017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365FB8" w:rsidRPr="009A4C41" w:rsidRDefault="00365FB8" w:rsidP="00365FB8"/>
        </w:tc>
        <w:tc>
          <w:tcPr>
            <w:tcW w:w="3095" w:type="dxa"/>
          </w:tcPr>
          <w:p w14:paraId="1F46DC4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365FB8" w:rsidRPr="009A4C41" w:rsidRDefault="00365FB8" w:rsidP="00365FB8"/>
        </w:tc>
        <w:tc>
          <w:tcPr>
            <w:tcW w:w="3095" w:type="dxa"/>
          </w:tcPr>
          <w:p w14:paraId="663BAFC1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365FB8" w:rsidRPr="009A4C41" w:rsidRDefault="00365FB8" w:rsidP="00365FB8"/>
        </w:tc>
        <w:tc>
          <w:tcPr>
            <w:tcW w:w="3095" w:type="dxa"/>
          </w:tcPr>
          <w:p w14:paraId="56D18A0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FB8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365FB8" w:rsidRPr="009A4C41" w:rsidRDefault="00365FB8" w:rsidP="00365FB8"/>
        </w:tc>
        <w:tc>
          <w:tcPr>
            <w:tcW w:w="3095" w:type="dxa"/>
          </w:tcPr>
          <w:p w14:paraId="30A1B794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365FB8" w:rsidRPr="009A4C41" w:rsidRDefault="00365FB8" w:rsidP="00365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6" w:name="_Toc52797512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6"/>
      <w:proofErr w:type="spellEnd"/>
    </w:p>
    <w:p w14:paraId="1D0DE2F3" w14:textId="032FC31C" w:rsidR="00587AEE" w:rsidRPr="00195DC9" w:rsidRDefault="00C16F59" w:rsidP="00DB5F14">
      <w:pPr>
        <w:rPr>
          <w:lang w:val="vi-VN"/>
        </w:rPr>
      </w:pPr>
      <w:r>
        <w:t xml:space="preserve">Robot </w:t>
      </w:r>
      <w:r w:rsidR="005F18C0">
        <w:t>motor</w:t>
      </w:r>
      <w:r w:rsidR="005F18C0">
        <w:rPr>
          <w:lang w:val="vi-VN"/>
        </w:rPr>
        <w:t xml:space="preserve"> Qbot: </w:t>
      </w:r>
      <w:r w:rsidR="00DB5F14" w:rsidRPr="00DB5F14">
        <w:rPr>
          <w:lang w:val="vi-VN"/>
        </w:rPr>
        <w:t>Qbot là một</w:t>
      </w:r>
      <w:r w:rsidR="00DB5F14">
        <w:rPr>
          <w:lang w:val="vi-VN"/>
        </w:rPr>
        <w:t xml:space="preserve"> robot</w:t>
      </w:r>
      <w:r w:rsidR="00DB5F14" w:rsidRPr="00DB5F14">
        <w:rPr>
          <w:lang w:val="vi-VN"/>
        </w:rPr>
        <w:t xml:space="preserve"> giáo dục dựa trên lập trình đồ họa và nền tảng Arduino. </w:t>
      </w:r>
      <w:r w:rsidR="00DB5F14">
        <w:rPr>
          <w:lang w:val="vi-VN"/>
        </w:rPr>
        <w:t>R</w:t>
      </w:r>
      <w:r w:rsidR="00DB5F14" w:rsidRPr="00DB5F14">
        <w:rPr>
          <w:lang w:val="vi-VN"/>
        </w:rPr>
        <w:t>obot này là sự lựa chọn hoàn hảo cho những người yêu thích và người mới bắt đầu để tìm hiểu, robot, thiết bị điện tử và chương trình.</w:t>
      </w:r>
      <w:r w:rsidR="00DB5F14">
        <w:rPr>
          <w:lang w:val="vi-VN"/>
        </w:rPr>
        <w:t xml:space="preserve"> X</w:t>
      </w:r>
      <w:r w:rsidR="00DB5F14" w:rsidRPr="00DB5F14">
        <w:rPr>
          <w:lang w:val="vi-VN"/>
        </w:rPr>
        <w:t>e đã có hơn 10 sensor modules, tích hợp cao làm cho lắp ráp rất thuận tiện, giúp bạn tiết kiệm thời gian cài đặt các mô-đun cảm biế</w:t>
      </w:r>
      <w:r w:rsidR="00195DC9">
        <w:rPr>
          <w:lang w:val="vi-VN"/>
        </w:rPr>
        <w:t>n. S</w:t>
      </w:r>
      <w:r w:rsidR="00DB5F14" w:rsidRPr="00DB5F14">
        <w:rPr>
          <w:lang w:val="vi-VN"/>
        </w:rPr>
        <w:t>o với nhiều</w:t>
      </w:r>
      <w:r w:rsidR="00DB5F14">
        <w:rPr>
          <w:lang w:val="vi-VN"/>
        </w:rPr>
        <w:t xml:space="preserve"> </w:t>
      </w:r>
      <w:r w:rsidR="00DB5F14" w:rsidRPr="00DB5F14">
        <w:rPr>
          <w:lang w:val="vi-VN"/>
        </w:rPr>
        <w:t xml:space="preserve">sản phẩm robot </w:t>
      </w:r>
      <w:r w:rsidR="00DB5F14">
        <w:rPr>
          <w:lang w:val="vi-VN"/>
        </w:rPr>
        <w:t xml:space="preserve">khác </w:t>
      </w:r>
      <w:r w:rsidR="00DB5F14" w:rsidRPr="00DB5F14">
        <w:rPr>
          <w:lang w:val="vi-VN"/>
        </w:rPr>
        <w:t>mà cần phải được xây dựng một thời gian dài, toàn bộ lắp ráp quá trình Qbot chỉ mất 2 phút, vì vậy mà bạn không còn làm phiền bởi các tẻ nhạt lắp ráp.</w:t>
      </w:r>
    </w:p>
    <w:p w14:paraId="5E1510E8" w14:textId="23360A6C" w:rsidR="00A62F4F" w:rsidRDefault="00A62F4F" w:rsidP="00A62F4F">
      <w:pPr>
        <w:pStyle w:val="Heading1"/>
      </w:pPr>
      <w:bookmarkStart w:id="17" w:name="_Toc52797512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7"/>
      <w:proofErr w:type="spellEnd"/>
    </w:p>
    <w:p w14:paraId="416F62C7" w14:textId="068E44CF" w:rsidR="00587AEE" w:rsidRDefault="00587AEE" w:rsidP="00587AEE">
      <w:pPr>
        <w:pStyle w:val="Heading2"/>
      </w:pPr>
      <w:bookmarkStart w:id="18" w:name="_Toc52797512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8"/>
      <w:proofErr w:type="spellEnd"/>
    </w:p>
    <w:p w14:paraId="18C6CAAC" w14:textId="77777777" w:rsidR="005F18C0" w:rsidRDefault="005F18C0" w:rsidP="005F18C0">
      <w:pPr>
        <w:pStyle w:val="ListParagraph"/>
        <w:numPr>
          <w:ilvl w:val="0"/>
          <w:numId w:val="33"/>
        </w:numPr>
      </w:pPr>
      <w:bookmarkStart w:id="19" w:name="_Toc527975128"/>
      <w:proofErr w:type="spellStart"/>
      <w:r>
        <w:t>Ông</w:t>
      </w:r>
      <w:proofErr w:type="spellEnd"/>
      <w:r>
        <w:t xml:space="preserve"> </w:t>
      </w:r>
      <w:proofErr w:type="spellStart"/>
      <w:r w:rsidRPr="00C94F7C">
        <w:rPr>
          <w:b/>
        </w:rPr>
        <w:t>Nguyễn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Đức</w:t>
      </w:r>
      <w:proofErr w:type="spellEnd"/>
      <w:r w:rsidRPr="00C94F7C">
        <w:rPr>
          <w:b/>
        </w:rPr>
        <w:t xml:space="preserve"> </w:t>
      </w:r>
      <w:proofErr w:type="spellStart"/>
      <w:r w:rsidRPr="00C94F7C">
        <w:rPr>
          <w:b/>
        </w:rPr>
        <w:t>Tiến</w:t>
      </w:r>
      <w:proofErr w:type="spellEnd"/>
      <w:r>
        <w:t>:</w:t>
      </w:r>
    </w:p>
    <w:p w14:paraId="1D59DEBC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hyperlink r:id="rId14" w:history="1">
        <w:r w:rsidRPr="00C94F7C">
          <w:rPr>
            <w:rStyle w:val="Hyperlink"/>
            <w:rFonts w:cs="Tahoma"/>
            <w:shd w:val="clear" w:color="auto" w:fill="FFFFFF"/>
          </w:rPr>
          <w:t>tiennd@soict.hust.edu.vn</w:t>
        </w:r>
      </w:hyperlink>
    </w:p>
    <w:p w14:paraId="1BC29942" w14:textId="77777777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  <w:t>+84-91-313-7399</w:t>
      </w:r>
    </w:p>
    <w:p w14:paraId="0EE106C2" w14:textId="2BEB27FD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19"/>
    </w:p>
    <w:p w14:paraId="7510EB48" w14:textId="7AA010B6" w:rsidR="005F18C0" w:rsidRDefault="005F18C0" w:rsidP="005F18C0">
      <w:pPr>
        <w:pStyle w:val="ListParagraph"/>
        <w:numPr>
          <w:ilvl w:val="0"/>
          <w:numId w:val="33"/>
        </w:numPr>
      </w:pPr>
      <w:bookmarkStart w:id="20" w:name="_Toc527975129"/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="009643DA" w:rsidRPr="009643DA">
        <w:rPr>
          <w:b/>
        </w:rPr>
        <w:t>Đoàn</w:t>
      </w:r>
      <w:proofErr w:type="spellEnd"/>
      <w:r w:rsidR="009643DA" w:rsidRPr="009643DA">
        <w:rPr>
          <w:b/>
          <w:lang w:val="vi-VN"/>
        </w:rPr>
        <w:t xml:space="preserve"> Văn Sơn</w:t>
      </w:r>
    </w:p>
    <w:p w14:paraId="251F28FC" w14:textId="4E3E3E9E" w:rsidR="005F18C0" w:rsidRPr="00C94F7C" w:rsidRDefault="005F18C0" w:rsidP="005F18C0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195DC9">
        <w:rPr>
          <w:rFonts w:cs="Tahoma"/>
        </w:rPr>
        <w:t>sonb17031997@gmail.com</w:t>
      </w:r>
    </w:p>
    <w:p w14:paraId="377420E4" w14:textId="72A323B3" w:rsidR="005F18C0" w:rsidRPr="009643DA" w:rsidRDefault="005F18C0" w:rsidP="005F18C0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ins w:id="21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+84-</w:t>
        </w:r>
      </w:ins>
      <w:del w:id="22" w:author="Tuan Anh" w:date="2019-04-15T15:57:00Z">
        <w:r w:rsidR="00195DC9" w:rsidDel="00023D94">
          <w:rPr>
            <w:rFonts w:cs="Tahoma"/>
            <w:color w:val="333333"/>
            <w:shd w:val="clear" w:color="auto" w:fill="FFFFFF"/>
          </w:rPr>
          <w:delText>0</w:delText>
        </w:r>
      </w:del>
      <w:r w:rsidR="00195DC9">
        <w:rPr>
          <w:rFonts w:cs="Tahoma"/>
          <w:color w:val="333333"/>
          <w:shd w:val="clear" w:color="auto" w:fill="FFFFFF"/>
        </w:rPr>
        <w:t>38</w:t>
      </w:r>
      <w:ins w:id="23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r w:rsidR="00195DC9">
        <w:rPr>
          <w:rFonts w:cs="Tahoma"/>
          <w:color w:val="333333"/>
          <w:shd w:val="clear" w:color="auto" w:fill="FFFFFF"/>
        </w:rPr>
        <w:t>866</w:t>
      </w:r>
      <w:ins w:id="24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r w:rsidR="00195DC9">
        <w:rPr>
          <w:rFonts w:cs="Tahoma"/>
          <w:color w:val="333333"/>
          <w:shd w:val="clear" w:color="auto" w:fill="FFFFFF"/>
        </w:rPr>
        <w:t>0269</w:t>
      </w:r>
    </w:p>
    <w:p w14:paraId="0FEA027D" w14:textId="5791A748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Nguyễn</w:t>
      </w:r>
      <w:proofErr w:type="spellEnd"/>
      <w:r w:rsidRPr="00ED627F">
        <w:rPr>
          <w:b/>
          <w:lang w:val="vi-VN"/>
        </w:rPr>
        <w:t xml:space="preserve"> Hữu </w:t>
      </w:r>
      <w:r w:rsidR="00477E80" w:rsidRPr="00ED627F">
        <w:rPr>
          <w:b/>
          <w:lang w:val="vi-VN"/>
        </w:rPr>
        <w:t>Dũng</w:t>
      </w:r>
    </w:p>
    <w:p w14:paraId="1F6E34CD" w14:textId="4287FBA2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huudung2411@gmail.com</w:t>
      </w:r>
    </w:p>
    <w:p w14:paraId="61EC6992" w14:textId="7A68711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ins w:id="25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+84-</w:t>
        </w:r>
      </w:ins>
      <w:del w:id="26" w:author="Tuan Anh" w:date="2019-04-15T15:57:00Z">
        <w:r w:rsidR="00E44B6A" w:rsidDel="00023D94">
          <w:rPr>
            <w:rFonts w:cs="Tahoma"/>
            <w:color w:val="333333"/>
            <w:shd w:val="clear" w:color="auto" w:fill="FFFFFF"/>
          </w:rPr>
          <w:delText>0</w:delText>
        </w:r>
      </w:del>
      <w:r w:rsidR="00E44B6A">
        <w:rPr>
          <w:rFonts w:cs="Tahoma"/>
          <w:color w:val="333333"/>
          <w:shd w:val="clear" w:color="auto" w:fill="FFFFFF"/>
        </w:rPr>
        <w:t>97</w:t>
      </w:r>
      <w:ins w:id="27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r w:rsidR="00E44B6A">
        <w:rPr>
          <w:rFonts w:cs="Tahoma"/>
          <w:color w:val="333333"/>
          <w:shd w:val="clear" w:color="auto" w:fill="FFFFFF"/>
        </w:rPr>
        <w:t>737</w:t>
      </w:r>
      <w:ins w:id="28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r w:rsidR="00E44B6A">
        <w:rPr>
          <w:rFonts w:cs="Tahoma"/>
          <w:color w:val="333333"/>
          <w:shd w:val="clear" w:color="auto" w:fill="FFFFFF"/>
        </w:rPr>
        <w:t>1997</w:t>
      </w:r>
    </w:p>
    <w:p w14:paraId="66C43046" w14:textId="647EAC81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Trịnh</w:t>
      </w:r>
      <w:proofErr w:type="spellEnd"/>
      <w:r w:rsidRPr="00ED627F">
        <w:rPr>
          <w:b/>
          <w:lang w:val="vi-VN"/>
        </w:rPr>
        <w:t xml:space="preserve"> Hữu Vũ</w:t>
      </w:r>
    </w:p>
    <w:p w14:paraId="0F7CC8B2" w14:textId="6E251818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 w:rsidR="00900E62">
        <w:rPr>
          <w:rFonts w:cs="Tahoma"/>
        </w:rPr>
        <w:tab/>
        <w:t>vutrinhhuu@gmail.com</w:t>
      </w:r>
      <w:r>
        <w:rPr>
          <w:rFonts w:cs="Tahoma"/>
        </w:rPr>
        <w:tab/>
      </w:r>
    </w:p>
    <w:p w14:paraId="412C1148" w14:textId="21921664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ins w:id="29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+84-</w:t>
        </w:r>
      </w:ins>
      <w:del w:id="30" w:author="Tuan Anh" w:date="2019-04-15T15:57:00Z">
        <w:r w:rsidR="00900E62" w:rsidDel="00023D94">
          <w:rPr>
            <w:rFonts w:cs="Tahoma"/>
            <w:color w:val="333333"/>
            <w:shd w:val="clear" w:color="auto" w:fill="FFFFFF"/>
          </w:rPr>
          <w:delText>0</w:delText>
        </w:r>
      </w:del>
      <w:r w:rsidR="00900E62">
        <w:rPr>
          <w:rFonts w:cs="Tahoma"/>
          <w:color w:val="333333"/>
          <w:shd w:val="clear" w:color="auto" w:fill="FFFFFF"/>
        </w:rPr>
        <w:t>97</w:t>
      </w:r>
      <w:ins w:id="31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r w:rsidR="00900E62">
        <w:rPr>
          <w:rFonts w:cs="Tahoma"/>
          <w:color w:val="333333"/>
          <w:shd w:val="clear" w:color="auto" w:fill="FFFFFF"/>
        </w:rPr>
        <w:t>381</w:t>
      </w:r>
      <w:ins w:id="32" w:author="Tuan Anh" w:date="2019-04-15T15:57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r w:rsidR="00900E62">
        <w:rPr>
          <w:rFonts w:cs="Tahoma"/>
          <w:color w:val="333333"/>
          <w:shd w:val="clear" w:color="auto" w:fill="FFFFFF"/>
        </w:rPr>
        <w:t>1997</w:t>
      </w:r>
    </w:p>
    <w:p w14:paraId="57D3FBCD" w14:textId="616A0CA4" w:rsidR="009643DA" w:rsidRDefault="009643DA" w:rsidP="009643DA">
      <w:pPr>
        <w:pStyle w:val="ListParagraph"/>
        <w:numPr>
          <w:ilvl w:val="0"/>
          <w:numId w:val="33"/>
        </w:numPr>
      </w:pPr>
      <w:proofErr w:type="spellStart"/>
      <w:r>
        <w:t>Lập</w:t>
      </w:r>
      <w:proofErr w:type="spellEnd"/>
      <w:r>
        <w:rPr>
          <w:lang w:val="vi-VN"/>
        </w:rPr>
        <w:t xml:space="preserve"> trình viên:</w:t>
      </w:r>
      <w:r>
        <w:t xml:space="preserve"> </w:t>
      </w:r>
      <w:proofErr w:type="spellStart"/>
      <w:r w:rsidRPr="00ED627F">
        <w:rPr>
          <w:b/>
        </w:rPr>
        <w:t>Phạm</w:t>
      </w:r>
      <w:proofErr w:type="spellEnd"/>
      <w:r w:rsidRPr="00ED627F">
        <w:rPr>
          <w:b/>
          <w:lang w:val="vi-VN"/>
        </w:rPr>
        <w:t xml:space="preserve"> Đình Tuấn Anh</w:t>
      </w:r>
    </w:p>
    <w:p w14:paraId="7A6FBD0A" w14:textId="35301FC5" w:rsidR="009643DA" w:rsidRPr="00C94F7C" w:rsidRDefault="009643DA" w:rsidP="009643DA">
      <w:pPr>
        <w:pStyle w:val="ListParagraph"/>
        <w:numPr>
          <w:ilvl w:val="1"/>
          <w:numId w:val="33"/>
        </w:numPr>
        <w:rPr>
          <w:rFonts w:cs="Tahoma"/>
          <w:color w:val="333333"/>
          <w:shd w:val="clear" w:color="auto" w:fill="FFFFFF"/>
        </w:rPr>
      </w:pPr>
      <w:r w:rsidRPr="00C94F7C">
        <w:rPr>
          <w:rFonts w:cs="Tahoma"/>
        </w:rPr>
        <w:t xml:space="preserve">Email: </w:t>
      </w:r>
      <w:r w:rsidRPr="00C94F7C">
        <w:rPr>
          <w:rFonts w:cs="Tahoma"/>
        </w:rPr>
        <w:tab/>
      </w:r>
      <w:r>
        <w:rPr>
          <w:rFonts w:cs="Tahoma"/>
        </w:rPr>
        <w:tab/>
      </w:r>
      <w:r w:rsidR="009A0333">
        <w:rPr>
          <w:rFonts w:cs="Tahoma"/>
        </w:rPr>
        <w:t>tuananh97aowvr@gmail.com</w:t>
      </w:r>
    </w:p>
    <w:p w14:paraId="13FA3724" w14:textId="71814610" w:rsidR="009643DA" w:rsidRPr="009643DA" w:rsidRDefault="009643DA" w:rsidP="009643DA">
      <w:pPr>
        <w:pStyle w:val="ListParagraph"/>
        <w:numPr>
          <w:ilvl w:val="1"/>
          <w:numId w:val="33"/>
        </w:numPr>
        <w:rPr>
          <w:rFonts w:cs="Tahoma"/>
        </w:rPr>
      </w:pPr>
      <w:proofErr w:type="spellStart"/>
      <w:r w:rsidRPr="00C94F7C">
        <w:rPr>
          <w:rFonts w:cs="Tahoma"/>
          <w:color w:val="333333"/>
          <w:shd w:val="clear" w:color="auto" w:fill="FFFFFF"/>
        </w:rPr>
        <w:t>Điện</w:t>
      </w:r>
      <w:proofErr w:type="spellEnd"/>
      <w:r w:rsidRPr="00C94F7C">
        <w:rPr>
          <w:rFonts w:cs="Tahoma"/>
          <w:color w:val="333333"/>
          <w:shd w:val="clear" w:color="auto" w:fill="FFFFFF"/>
        </w:rPr>
        <w:t xml:space="preserve"> </w:t>
      </w:r>
      <w:proofErr w:type="spellStart"/>
      <w:r w:rsidRPr="00C94F7C">
        <w:rPr>
          <w:rFonts w:cs="Tahoma"/>
          <w:color w:val="333333"/>
          <w:shd w:val="clear" w:color="auto" w:fill="FFFFFF"/>
        </w:rPr>
        <w:t>thoại</w:t>
      </w:r>
      <w:proofErr w:type="spellEnd"/>
      <w:r w:rsidRPr="00C94F7C">
        <w:rPr>
          <w:rFonts w:cs="Tahoma"/>
          <w:color w:val="333333"/>
          <w:shd w:val="clear" w:color="auto" w:fill="FFFFFF"/>
        </w:rPr>
        <w:t>:</w:t>
      </w:r>
      <w:r w:rsidRPr="00C94F7C">
        <w:rPr>
          <w:rFonts w:cs="Tahoma"/>
          <w:color w:val="333333"/>
          <w:shd w:val="clear" w:color="auto" w:fill="FFFFFF"/>
        </w:rPr>
        <w:tab/>
      </w:r>
      <w:ins w:id="33" w:author="Tuan Anh" w:date="2019-04-15T15:58:00Z">
        <w:r w:rsidR="00023D94">
          <w:rPr>
            <w:rFonts w:cs="Tahoma"/>
            <w:color w:val="333333"/>
            <w:shd w:val="clear" w:color="auto" w:fill="FFFFFF"/>
          </w:rPr>
          <w:t>+84-</w:t>
        </w:r>
      </w:ins>
      <w:del w:id="34" w:author="Tuan Anh" w:date="2019-04-15T15:58:00Z">
        <w:r w:rsidR="00E44B6A" w:rsidDel="00023D94">
          <w:rPr>
            <w:rFonts w:cs="Tahoma"/>
            <w:color w:val="333333"/>
            <w:shd w:val="clear" w:color="auto" w:fill="FFFFFF"/>
          </w:rPr>
          <w:delText>0</w:delText>
        </w:r>
      </w:del>
      <w:r w:rsidR="00E44B6A">
        <w:rPr>
          <w:rFonts w:cs="Tahoma"/>
          <w:color w:val="333333"/>
          <w:shd w:val="clear" w:color="auto" w:fill="FFFFFF"/>
        </w:rPr>
        <w:t>91</w:t>
      </w:r>
      <w:ins w:id="35" w:author="Tuan Anh" w:date="2019-04-15T15:58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r w:rsidR="00E44B6A">
        <w:rPr>
          <w:rFonts w:cs="Tahoma"/>
          <w:color w:val="333333"/>
          <w:shd w:val="clear" w:color="auto" w:fill="FFFFFF"/>
        </w:rPr>
        <w:t>399</w:t>
      </w:r>
      <w:ins w:id="36" w:author="Tuan Anh" w:date="2019-04-15T15:58:00Z">
        <w:r w:rsidR="00023D94">
          <w:rPr>
            <w:rFonts w:cs="Tahoma"/>
            <w:color w:val="333333"/>
            <w:shd w:val="clear" w:color="auto" w:fill="FFFFFF"/>
          </w:rPr>
          <w:t>-</w:t>
        </w:r>
      </w:ins>
      <w:bookmarkStart w:id="37" w:name="_GoBack"/>
      <w:bookmarkEnd w:id="37"/>
      <w:r w:rsidR="00E44B6A">
        <w:rPr>
          <w:rFonts w:cs="Tahoma"/>
          <w:color w:val="333333"/>
          <w:shd w:val="clear" w:color="auto" w:fill="FFFFFF"/>
        </w:rPr>
        <w:t>0821</w:t>
      </w:r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0"/>
      <w:proofErr w:type="spellEnd"/>
    </w:p>
    <w:p w14:paraId="15DDCA8B" w14:textId="77777777" w:rsidR="00900E62" w:rsidRDefault="00900E62" w:rsidP="00900E62">
      <w:pPr>
        <w:pStyle w:val="ListParagraph"/>
        <w:numPr>
          <w:ilvl w:val="0"/>
          <w:numId w:val="36"/>
        </w:numPr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8AFF4AF" w14:textId="08A5D9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rPr>
          <w:lang w:val="vi-VN"/>
        </w:rPr>
        <w:t xml:space="preserve"> Hữu Dũng</w:t>
      </w:r>
    </w:p>
    <w:p w14:paraId="114AD4A3" w14:textId="704B6F45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ECC3CD0" w14:textId="47AB0A6C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rPr>
          <w:lang w:val="vi-VN"/>
        </w:rPr>
        <w:t xml:space="preserve"> Hữu Dũng, </w:t>
      </w:r>
      <w:proofErr w:type="spellStart"/>
      <w:r>
        <w:t>Đoàn</w:t>
      </w:r>
      <w:proofErr w:type="spellEnd"/>
      <w:r>
        <w:rPr>
          <w:lang w:val="vi-VN"/>
        </w:rPr>
        <w:t xml:space="preserve"> Văn Sơn, Trịnh Hữu Vũ, Phạm Đình Tuấn Anh</w:t>
      </w:r>
    </w:p>
    <w:p w14:paraId="7C460254" w14:textId="77777777" w:rsidR="00900E62" w:rsidRDefault="00900E62" w:rsidP="00900E62">
      <w:pPr>
        <w:pStyle w:val="ListParagraph"/>
        <w:numPr>
          <w:ilvl w:val="0"/>
          <w:numId w:val="35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38" w:name="_Toc52797513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8"/>
      <w:proofErr w:type="spellEnd"/>
    </w:p>
    <w:p w14:paraId="4EFA2D31" w14:textId="1F2D9A67" w:rsidR="00344D7B" w:rsidRDefault="00344D7B" w:rsidP="00A9178E">
      <w:pPr>
        <w:pStyle w:val="Heading2"/>
      </w:pPr>
      <w:bookmarkStart w:id="39" w:name="_Toc52797513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bookmarkEnd w:id="39"/>
      <w:proofErr w:type="spellStart"/>
      <w:r w:rsidR="00E44B6A">
        <w:t>hàng</w:t>
      </w:r>
      <w:proofErr w:type="spellEnd"/>
    </w:p>
    <w:p w14:paraId="4F3096BA" w14:textId="182C1B75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Sử dụng cảm biến siêu âm để đo khoảng </w:t>
      </w:r>
      <w:proofErr w:type="spellStart"/>
      <w:r w:rsidR="00195DC9">
        <w:rPr>
          <w:lang w:eastAsia="ja-JP"/>
        </w:rPr>
        <w:t>cách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tới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vật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phía</w:t>
      </w:r>
      <w:proofErr w:type="spellEnd"/>
      <w:r w:rsidR="00195DC9">
        <w:rPr>
          <w:lang w:eastAsia="ja-JP"/>
        </w:rPr>
        <w:t xml:space="preserve"> </w:t>
      </w:r>
      <w:proofErr w:type="spellStart"/>
      <w:r w:rsidR="00195DC9">
        <w:rPr>
          <w:lang w:eastAsia="ja-JP"/>
        </w:rPr>
        <w:t>trước</w:t>
      </w:r>
      <w:proofErr w:type="spellEnd"/>
    </w:p>
    <w:p w14:paraId="7E96FB77" w14:textId="4D83CCF2" w:rsid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 xml:space="preserve">Giữ khoảng cách tới vật thể trước đó để không thay </w:t>
      </w:r>
      <w:r w:rsidR="00195DC9" w:rsidRPr="00195DC9">
        <w:rPr>
          <w:lang w:val="vi-VN" w:eastAsia="ja-JP"/>
        </w:rPr>
        <w:t>đổi khoảng cách</w:t>
      </w:r>
    </w:p>
    <w:p w14:paraId="2DFB9D35" w14:textId="7D636F6F" w:rsidR="00ED627F" w:rsidRPr="00ED627F" w:rsidRDefault="00ED627F" w:rsidP="00ED627F">
      <w:pPr>
        <w:pStyle w:val="ListParagraph"/>
        <w:numPr>
          <w:ilvl w:val="0"/>
          <w:numId w:val="34"/>
        </w:numPr>
        <w:rPr>
          <w:lang w:val="vi-VN" w:eastAsia="ja-JP"/>
        </w:rPr>
      </w:pPr>
      <w:r>
        <w:rPr>
          <w:lang w:val="vi-VN" w:eastAsia="ja-JP"/>
        </w:rPr>
        <w:t>Nếu mất khoảng cách tới vật thể trước, tự động quay tròn một góc +-10º, +-20º để làm rada, bắt lại vật thể trước đó.</w:t>
      </w:r>
      <w:r w:rsidRPr="00ED627F">
        <w:rPr>
          <w:lang w:val="vi-VN" w:eastAsia="ja-JP"/>
        </w:rPr>
        <w:t xml:space="preserve"> </w:t>
      </w:r>
    </w:p>
    <w:p w14:paraId="25896172" w14:textId="77777777" w:rsidR="009643DA" w:rsidRPr="00ED627F" w:rsidRDefault="009643DA" w:rsidP="009643DA">
      <w:pPr>
        <w:rPr>
          <w:lang w:val="vi-VN"/>
        </w:rPr>
      </w:pPr>
    </w:p>
    <w:p w14:paraId="0D2D6649" w14:textId="347DBC1E" w:rsidR="00947316" w:rsidRPr="00195DC9" w:rsidRDefault="00947316" w:rsidP="00A9178E">
      <w:pPr>
        <w:pStyle w:val="Heading2"/>
        <w:rPr>
          <w:lang w:val="vi-VN"/>
        </w:rPr>
      </w:pPr>
      <w:bookmarkStart w:id="40" w:name="_Toc527975132"/>
      <w:r w:rsidRPr="00195DC9">
        <w:rPr>
          <w:lang w:val="vi-VN"/>
        </w:rPr>
        <w:t xml:space="preserve">Mô hình </w:t>
      </w:r>
      <w:r w:rsidR="005E6C88" w:rsidRPr="00195DC9">
        <w:rPr>
          <w:lang w:val="vi-VN"/>
        </w:rPr>
        <w:t>hoạt động</w:t>
      </w:r>
      <w:r w:rsidRPr="00195DC9">
        <w:rPr>
          <w:lang w:val="vi-VN"/>
        </w:rPr>
        <w:t xml:space="preserve"> hiện thời</w:t>
      </w:r>
      <w:r w:rsidR="005E6C88" w:rsidRPr="00195DC9">
        <w:rPr>
          <w:lang w:val="vi-VN"/>
        </w:rPr>
        <w:t xml:space="preserve"> – nghiệp vụ</w:t>
      </w:r>
      <w:bookmarkEnd w:id="40"/>
    </w:p>
    <w:p w14:paraId="56A6AC28" w14:textId="4A7654A1" w:rsidR="009643DA" w:rsidRPr="005C7CD5" w:rsidRDefault="005C7CD5" w:rsidP="005C7CD5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 xml:space="preserve">Robot motor </w:t>
      </w:r>
      <w:r w:rsidR="00DB5F14">
        <w:rPr>
          <w:lang w:val="vi-VN"/>
        </w:rPr>
        <w:t>QB</w:t>
      </w:r>
      <w:r>
        <w:rPr>
          <w:lang w:val="vi-VN"/>
        </w:rPr>
        <w:t>ot hiện tại c</w:t>
      </w:r>
      <w:r w:rsidR="00DB5F14">
        <w:rPr>
          <w:lang w:val="vi-VN"/>
        </w:rPr>
        <w:t>ó</w:t>
      </w:r>
      <w:r>
        <w:rPr>
          <w:lang w:val="vi-VN"/>
        </w:rPr>
        <w:t xml:space="preserve"> thể </w:t>
      </w:r>
      <w:r w:rsidR="00DB5F14">
        <w:rPr>
          <w:lang w:val="vi-VN"/>
        </w:rPr>
        <w:t>di chuyển theo hướng điều khiển, di chuyển theo đường vẽ trước hoặc bật đèn led phía trước xe.</w:t>
      </w:r>
    </w:p>
    <w:p w14:paraId="7188314F" w14:textId="3899854C" w:rsidR="00947316" w:rsidRDefault="00947316" w:rsidP="00A9178E">
      <w:pPr>
        <w:pStyle w:val="Heading2"/>
        <w:rPr>
          <w:lang w:val="vi-VN"/>
        </w:rPr>
      </w:pPr>
      <w:bookmarkStart w:id="41" w:name="_Toc527975133"/>
      <w:r w:rsidRPr="005C7CD5">
        <w:rPr>
          <w:lang w:val="vi-VN"/>
        </w:rPr>
        <w:t>Mô hình hoạt động dự kiến sau khi áp dụng sản phẩm mới</w:t>
      </w:r>
      <w:bookmarkEnd w:id="41"/>
    </w:p>
    <w:p w14:paraId="1857F029" w14:textId="55F7C611" w:rsidR="00DB5F14" w:rsidRPr="00DB5F14" w:rsidRDefault="00DB5F14" w:rsidP="00DB5F14">
      <w:pPr>
        <w:pStyle w:val="ListParagraph"/>
        <w:numPr>
          <w:ilvl w:val="0"/>
          <w:numId w:val="34"/>
        </w:numPr>
        <w:rPr>
          <w:lang w:val="vi-VN"/>
        </w:rPr>
      </w:pPr>
      <w:r>
        <w:rPr>
          <w:lang w:val="vi-VN"/>
        </w:rPr>
        <w:t>Sau khi hoàn thành sản phẩm, Qbot có thể giữ khoảng cách với vật thể phía trước, tự động quay tròn để bắt lại vật thể.</w:t>
      </w:r>
    </w:p>
    <w:p w14:paraId="1118375C" w14:textId="6C8629BD" w:rsidR="00F3362F" w:rsidRDefault="00F3362F" w:rsidP="00A9178E">
      <w:pPr>
        <w:pStyle w:val="Heading2"/>
        <w:rPr>
          <w:lang w:val="vi-VN"/>
        </w:rPr>
      </w:pPr>
      <w:bookmarkStart w:id="42" w:name="_Toc527975134"/>
      <w:r w:rsidRPr="00DB5F14">
        <w:rPr>
          <w:lang w:val="vi-VN"/>
        </w:rPr>
        <w:t>Phân tích ưu điểm/nhược điểm/lợi ích khách hàng</w:t>
      </w:r>
      <w:bookmarkEnd w:id="42"/>
    </w:p>
    <w:p w14:paraId="71FC1817" w14:textId="7E7A0666" w:rsidR="00E44B6A" w:rsidRPr="00E44B6A" w:rsidRDefault="00E44B6A" w:rsidP="00E44B6A">
      <w:pPr>
        <w:pStyle w:val="ListParagraph"/>
        <w:numPr>
          <w:ilvl w:val="0"/>
          <w:numId w:val="34"/>
        </w:numPr>
        <w:rPr>
          <w:lang w:val="vi-VN"/>
        </w:rPr>
      </w:pPr>
      <w:r w:rsidRPr="00E44B6A">
        <w:rPr>
          <w:lang w:val="vi-VN"/>
        </w:rPr>
        <w:t xml:space="preserve">Ưu điểm và lợi ích: </w:t>
      </w:r>
    </w:p>
    <w:p w14:paraId="2A547875" w14:textId="6B6BA82A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Đạt được yêu cầu về sản phẩm</w:t>
      </w:r>
    </w:p>
    <w:p w14:paraId="1C1F30B2" w14:textId="4E1AC7D3" w:rsidR="00E44B6A" w:rsidRPr="00E44B6A" w:rsidRDefault="00E44B6A" w:rsidP="00E44B6A">
      <w:pPr>
        <w:pStyle w:val="ListParagraph"/>
        <w:numPr>
          <w:ilvl w:val="1"/>
          <w:numId w:val="34"/>
        </w:numPr>
        <w:rPr>
          <w:lang w:val="vi-VN"/>
        </w:rPr>
      </w:pPr>
      <w:r w:rsidRPr="00E44B6A">
        <w:rPr>
          <w:lang w:val="vi-VN"/>
        </w:rPr>
        <w:t>Trải nghiệm những tính năng mới mà nhóm phát triển cài đặt trên Robot motor Qbot</w:t>
      </w:r>
    </w:p>
    <w:p w14:paraId="5BD49093" w14:textId="5B675B65" w:rsidR="00E44B6A" w:rsidRDefault="00E44B6A" w:rsidP="00E44B6A">
      <w:pPr>
        <w:pStyle w:val="ListParagraph"/>
        <w:numPr>
          <w:ilvl w:val="0"/>
          <w:numId w:val="34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72A0636" w14:textId="4A41AB2E" w:rsidR="00E44B6A" w:rsidRPr="00E44B6A" w:rsidRDefault="00E44B6A" w:rsidP="00E44B6A">
      <w:pPr>
        <w:pStyle w:val="ListParagraph"/>
        <w:numPr>
          <w:ilvl w:val="1"/>
          <w:numId w:val="3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201D3D5C" w14:textId="30908221" w:rsidR="00E31DB9" w:rsidRDefault="00E31DB9" w:rsidP="00F16A81">
      <w:pPr>
        <w:pStyle w:val="Heading1"/>
      </w:pPr>
      <w:bookmarkStart w:id="43" w:name="_Toc52797513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43"/>
      <w:proofErr w:type="spellEnd"/>
    </w:p>
    <w:p w14:paraId="486E4519" w14:textId="44237A72" w:rsidR="00464FA9" w:rsidRDefault="00464FA9" w:rsidP="00E31DB9">
      <w:pPr>
        <w:pStyle w:val="Heading2"/>
      </w:pPr>
      <w:bookmarkStart w:id="44" w:name="_Toc52797513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44"/>
      <w:proofErr w:type="spellEnd"/>
    </w:p>
    <w:p w14:paraId="350075D7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DB576C5" w14:textId="77777777" w:rsidR="005E1990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bắt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buộc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</w:p>
    <w:p w14:paraId="659A5036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Gợi</w:t>
      </w:r>
      <w:proofErr w:type="spellEnd"/>
      <w:r>
        <w:rPr>
          <w:rFonts w:hint="eastAsia"/>
          <w:lang w:eastAsia="ja-JP"/>
        </w:rPr>
        <w:t xml:space="preserve"> ý </w:t>
      </w:r>
      <w:proofErr w:type="spellStart"/>
      <w:r>
        <w:rPr>
          <w:rFonts w:hint="eastAsia"/>
          <w:lang w:eastAsia="ja-JP"/>
        </w:rPr>
        <w:t>khách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về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những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nên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</w:p>
    <w:p w14:paraId="6FE811D1" w14:textId="77777777" w:rsidR="005E1990" w:rsidRPr="005E1990" w:rsidRDefault="005E1990" w:rsidP="005E1990"/>
    <w:p w14:paraId="2E23685D" w14:textId="77777777" w:rsidR="002814C8" w:rsidRDefault="00464FA9" w:rsidP="00E31DB9">
      <w:pPr>
        <w:pStyle w:val="Heading2"/>
      </w:pPr>
      <w:bookmarkStart w:id="45" w:name="_Toc52797513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45"/>
      <w:proofErr w:type="spellEnd"/>
    </w:p>
    <w:p w14:paraId="67412574" w14:textId="77777777" w:rsidR="005E1990" w:rsidRPr="00FA0167" w:rsidRDefault="005E1990" w:rsidP="005E1990">
      <w:pPr>
        <w:ind w:left="576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làm</w:t>
      </w:r>
      <w:proofErr w:type="spellEnd"/>
      <w:r>
        <w:rPr>
          <w:rFonts w:hint="eastAsia"/>
          <w:lang w:eastAsia="ja-JP"/>
        </w:rPr>
        <w:t xml:space="preserve"> ra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hợp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trong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môi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trường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 xml:space="preserve">( </w:t>
      </w:r>
      <w:proofErr w:type="spellStart"/>
      <w:r>
        <w:rPr>
          <w:rFonts w:hint="eastAsia"/>
          <w:lang w:eastAsia="ja-JP"/>
        </w:rPr>
        <w:t>hoặc</w:t>
      </w:r>
      <w:proofErr w:type="spellEnd"/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vận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hành</w:t>
      </w:r>
      <w:proofErr w:type="spellEnd"/>
      <w:r>
        <w:rPr>
          <w:rFonts w:hint="eastAsia"/>
          <w:lang w:eastAsia="ja-JP"/>
        </w:rPr>
        <w:t xml:space="preserve"> ) =&gt;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thích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sản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phẩm</w:t>
      </w:r>
      <w:proofErr w:type="spellEnd"/>
    </w:p>
    <w:p w14:paraId="72EC1DD3" w14:textId="77777777" w:rsidR="005E1990" w:rsidRPr="005E1990" w:rsidRDefault="005E1990" w:rsidP="005E1990"/>
    <w:p w14:paraId="7CB60D16" w14:textId="77777777" w:rsidR="002814C8" w:rsidRDefault="002814C8" w:rsidP="00E31DB9">
      <w:pPr>
        <w:pStyle w:val="Heading2"/>
      </w:pPr>
      <w:bookmarkStart w:id="46" w:name="_Toc52797513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46"/>
      <w:proofErr w:type="spellEnd"/>
    </w:p>
    <w:p w14:paraId="2A875875" w14:textId="79A653A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7 - 8 </w:t>
      </w:r>
      <w:proofErr w:type="spellStart"/>
      <w:r>
        <w:t>tuần</w:t>
      </w:r>
      <w:proofErr w:type="spellEnd"/>
    </w:p>
    <w:p w14:paraId="25593D0C" w14:textId="1064DE16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6B87C634" w14:textId="2A78817B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3 - 4 </w:t>
      </w:r>
      <w:proofErr w:type="spellStart"/>
      <w:r>
        <w:t>tuần</w:t>
      </w:r>
      <w:proofErr w:type="spellEnd"/>
    </w:p>
    <w:p w14:paraId="52CBB8B8" w14:textId="2DB1EB5D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4 - 5 </w:t>
      </w:r>
      <w:proofErr w:type="spellStart"/>
      <w:r>
        <w:t>tuần</w:t>
      </w:r>
      <w:proofErr w:type="spellEnd"/>
    </w:p>
    <w:p w14:paraId="6C7A402F" w14:textId="1097DDBE" w:rsidR="003C3C23" w:rsidRPr="00C82B5E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3 – 4 </w:t>
      </w:r>
      <w:proofErr w:type="spellStart"/>
      <w:r>
        <w:t>tuần</w:t>
      </w:r>
      <w:proofErr w:type="spellEnd"/>
    </w:p>
    <w:p w14:paraId="79A5291C" w14:textId="77777777" w:rsidR="005E1990" w:rsidRPr="005E1990" w:rsidRDefault="005E1990" w:rsidP="005E1990"/>
    <w:p w14:paraId="480ADFF8" w14:textId="77777777" w:rsidR="00F930E7" w:rsidRDefault="002814C8" w:rsidP="00E31DB9">
      <w:pPr>
        <w:pStyle w:val="Heading2"/>
      </w:pPr>
      <w:bookmarkStart w:id="47" w:name="_Toc52797513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47"/>
      <w:proofErr w:type="spellEnd"/>
    </w:p>
    <w:p w14:paraId="47144252" w14:textId="2F7C5BBA" w:rsidR="005E1990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r>
        <w:rPr>
          <w:lang w:eastAsia="ja-JP"/>
        </w:rPr>
        <w:t xml:space="preserve">Modul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hợp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môi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trường</w:t>
      </w:r>
      <w:proofErr w:type="spellEnd"/>
    </w:p>
    <w:p w14:paraId="50D7CD5B" w14:textId="19A21444" w:rsidR="003C3C23" w:rsidRPr="00FA0167" w:rsidRDefault="003C3C23" w:rsidP="003C3C23">
      <w:pPr>
        <w:pStyle w:val="ListParagraph"/>
        <w:numPr>
          <w:ilvl w:val="0"/>
          <w:numId w:val="34"/>
        </w:numPr>
        <w:rPr>
          <w:lang w:eastAsia="ja-JP"/>
        </w:rPr>
      </w:pPr>
      <w:proofErr w:type="spellStart"/>
      <w:r>
        <w:rPr>
          <w:lang w:eastAsia="ja-JP"/>
        </w:rPr>
        <w:t>Qbot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ổn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định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nhưng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dài</w:t>
      </w:r>
      <w:proofErr w:type="spellEnd"/>
    </w:p>
    <w:p w14:paraId="131186F8" w14:textId="77777777" w:rsidR="005E1990" w:rsidRPr="005E1990" w:rsidRDefault="005E1990" w:rsidP="005E1990"/>
    <w:p w14:paraId="03D23F8F" w14:textId="21513812" w:rsidR="00F930E7" w:rsidRDefault="00F930E7" w:rsidP="00E31DB9">
      <w:pPr>
        <w:pStyle w:val="Heading2"/>
      </w:pPr>
      <w:bookmarkStart w:id="48" w:name="_Toc52797514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8"/>
      <w:proofErr w:type="spellEnd"/>
    </w:p>
    <w:p w14:paraId="6CBB1C5F" w14:textId="1F6DB92E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613C5F32" w14:textId="2372AEBF" w:rsidR="003C3C23" w:rsidRDefault="003C3C23" w:rsidP="003C3C23">
      <w:pPr>
        <w:pStyle w:val="ListParagraph"/>
        <w:numPr>
          <w:ilvl w:val="0"/>
          <w:numId w:val="34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né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</w:p>
    <w:p w14:paraId="01A6A065" w14:textId="77777777" w:rsidR="003C3C23" w:rsidRDefault="003C3C23" w:rsidP="003C3C23">
      <w:pPr>
        <w:pStyle w:val="ListParagraph"/>
        <w:ind w:left="720"/>
      </w:pPr>
    </w:p>
    <w:p w14:paraId="44FE2F08" w14:textId="087F2B27" w:rsidR="001F2E8C" w:rsidRDefault="00947316" w:rsidP="00E31DB9">
      <w:pPr>
        <w:pStyle w:val="Heading2"/>
      </w:pPr>
      <w:bookmarkStart w:id="49" w:name="_Toc52797514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/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49"/>
      <w:proofErr w:type="spellEnd"/>
    </w:p>
    <w:p w14:paraId="0262EF22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Cài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đặt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287CAC51" w14:textId="77777777" w:rsidR="005E1990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 xml:space="preserve">- </w:t>
      </w:r>
      <w:proofErr w:type="spellStart"/>
      <w:r>
        <w:rPr>
          <w:rFonts w:hint="eastAsia"/>
          <w:lang w:eastAsia="ja-JP"/>
        </w:rPr>
        <w:t>Chạy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  <w:r>
        <w:rPr>
          <w:rFonts w:hint="eastAsia"/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kiểm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thử</w:t>
      </w:r>
      <w:proofErr w:type="spellEnd"/>
    </w:p>
    <w:p w14:paraId="51EB6569" w14:textId="77777777" w:rsidR="005E1990" w:rsidRPr="00FA0167" w:rsidRDefault="005E1990" w:rsidP="005E1990">
      <w:pPr>
        <w:ind w:left="432"/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 xml:space="preserve"> </w:t>
      </w:r>
      <w:proofErr w:type="spellStart"/>
      <w:r>
        <w:rPr>
          <w:lang w:eastAsia="ja-JP"/>
        </w:rPr>
        <w:t>Duy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phát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triển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phẩm</w:t>
      </w:r>
      <w:proofErr w:type="spellEnd"/>
    </w:p>
    <w:p w14:paraId="1C263F9B" w14:textId="77777777" w:rsidR="005E1990" w:rsidRPr="005E1990" w:rsidRDefault="005E1990" w:rsidP="005E1990"/>
    <w:p w14:paraId="44E85B20" w14:textId="1A08966B" w:rsidR="003E6A70" w:rsidRDefault="00E31DB9" w:rsidP="003D6029">
      <w:pPr>
        <w:pStyle w:val="Heading1"/>
        <w:rPr>
          <w:ins w:id="50" w:author="Son Doan" w:date="2019-04-09T03:47:00Z"/>
        </w:rPr>
      </w:pPr>
      <w:bookmarkStart w:id="51" w:name="_Toc52797514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</w:t>
      </w:r>
      <w:bookmarkEnd w:id="51"/>
      <w:r w:rsidR="009F294F">
        <w:t>h</w:t>
      </w:r>
      <w:proofErr w:type="spellEnd"/>
    </w:p>
    <w:p w14:paraId="2328EA1D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52" w:author="Son Doan" w:date="2019-04-09T03:47:00Z"/>
        </w:rPr>
      </w:pPr>
      <w:proofErr w:type="spellStart"/>
      <w:ins w:id="53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</w:ins>
    </w:p>
    <w:p w14:paraId="73AA210A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4" w:author="Son Doan" w:date="2019-04-09T03:47:00Z"/>
        </w:rPr>
      </w:pPr>
      <w:ins w:id="55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phát</w:t>
        </w:r>
        <w:proofErr w:type="spellEnd"/>
        <w:r>
          <w:t xml:space="preserve"> </w:t>
        </w:r>
        <w:proofErr w:type="spellStart"/>
        <w:r>
          <w:t>triển</w:t>
        </w:r>
        <w:proofErr w:type="spellEnd"/>
        <w:r>
          <w:t xml:space="preserve"> </w:t>
        </w:r>
        <w:proofErr w:type="spellStart"/>
        <w:r>
          <w:t>cho</w:t>
        </w:r>
        <w:proofErr w:type="spellEnd"/>
        <w:r>
          <w:t xml:space="preserve"> 4 </w:t>
        </w:r>
        <w:proofErr w:type="spellStart"/>
        <w:r>
          <w:t>thành</w:t>
        </w:r>
        <w:proofErr w:type="spellEnd"/>
        <w:r>
          <w:t xml:space="preserve"> </w:t>
        </w:r>
        <w:proofErr w:type="spellStart"/>
        <w:r>
          <w:t>viên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r>
          <w:t>tháng</w:t>
        </w:r>
        <w:proofErr w:type="spellEnd"/>
        <w:r>
          <w:t>: 4x3x15.000.000 = 180.000.000</w:t>
        </w:r>
      </w:ins>
    </w:p>
    <w:p w14:paraId="60C279E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56" w:author="Son Doan" w:date="2019-04-09T03:47:00Z"/>
        </w:rPr>
      </w:pPr>
      <w:ins w:id="57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kiểm</w:t>
        </w:r>
        <w:proofErr w:type="spellEnd"/>
        <w:r>
          <w:t xml:space="preserve"> </w:t>
        </w:r>
        <w:proofErr w:type="spellStart"/>
        <w:r>
          <w:t>thử</w:t>
        </w:r>
        <w:proofErr w:type="spellEnd"/>
        <w:r>
          <w:t>: 0.3x180.000.000 = 54.000.000</w:t>
        </w:r>
      </w:ins>
    </w:p>
    <w:p w14:paraId="1FCBD476" w14:textId="77777777" w:rsidR="00C01784" w:rsidRDefault="00C01784" w:rsidP="00C01784">
      <w:pPr>
        <w:pStyle w:val="ListParagraph"/>
        <w:numPr>
          <w:ilvl w:val="0"/>
          <w:numId w:val="34"/>
        </w:numPr>
        <w:rPr>
          <w:ins w:id="58" w:author="Son Doan" w:date="2019-04-09T03:47:00Z"/>
        </w:rPr>
      </w:pPr>
      <w:proofErr w:type="spellStart"/>
      <w:ins w:id="59" w:author="Son Doan" w:date="2019-04-09T03:47:00Z">
        <w:r>
          <w:t>Ước</w:t>
        </w:r>
        <w:proofErr w:type="spellEnd"/>
        <w:r>
          <w:t xml:space="preserve"> </w:t>
        </w:r>
        <w:proofErr w:type="spellStart"/>
        <w:r>
          <w:t>lượng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,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</w:ins>
    </w:p>
    <w:p w14:paraId="69A26D29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60" w:author="Son Doan" w:date="2019-04-09T03:47:00Z"/>
        </w:rPr>
      </w:pPr>
      <w:ins w:id="61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vận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trong</w:t>
        </w:r>
        <w:proofErr w:type="spellEnd"/>
        <w:r>
          <w:t xml:space="preserve"> 3 </w:t>
        </w:r>
        <w:proofErr w:type="spellStart"/>
        <w:proofErr w:type="gramStart"/>
        <w:r>
          <w:t>tháng</w:t>
        </w:r>
        <w:proofErr w:type="spellEnd"/>
        <w:r>
          <w:t xml:space="preserve"> :</w:t>
        </w:r>
        <w:proofErr w:type="gramEnd"/>
        <w:r>
          <w:t xml:space="preserve"> 3x6.000.000 = 18.000.000</w:t>
        </w:r>
      </w:ins>
    </w:p>
    <w:p w14:paraId="1742A3E0" w14:textId="77777777" w:rsidR="00C01784" w:rsidRDefault="00C01784" w:rsidP="00C01784">
      <w:pPr>
        <w:pStyle w:val="ListParagraph"/>
        <w:numPr>
          <w:ilvl w:val="1"/>
          <w:numId w:val="34"/>
        </w:numPr>
        <w:rPr>
          <w:ins w:id="62" w:author="Son Doan" w:date="2019-04-09T03:47:00Z"/>
        </w:rPr>
      </w:pPr>
      <w:ins w:id="63" w:author="Son Doan" w:date="2019-04-09T03:47:00Z">
        <w:r>
          <w:t xml:space="preserve">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quản</w:t>
        </w:r>
        <w:proofErr w:type="spellEnd"/>
        <w:r>
          <w:t xml:space="preserve"> </w:t>
        </w:r>
        <w:proofErr w:type="spellStart"/>
        <w:r>
          <w:t>lý</w:t>
        </w:r>
        <w:proofErr w:type="spellEnd"/>
        <w:r>
          <w:t xml:space="preserve">,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chính</w:t>
        </w:r>
        <w:proofErr w:type="spellEnd"/>
        <w:r>
          <w:t>: 180.000.000</w:t>
        </w:r>
      </w:ins>
    </w:p>
    <w:p w14:paraId="567F5565" w14:textId="7AA32B24" w:rsidR="00C01784" w:rsidRPr="0059219A" w:rsidRDefault="00C01784">
      <w:pPr>
        <w:pStyle w:val="ListParagraph"/>
        <w:numPr>
          <w:ilvl w:val="0"/>
          <w:numId w:val="34"/>
        </w:numPr>
        <w:pPrChange w:id="64" w:author="Son Doan" w:date="2019-04-09T03:47:00Z">
          <w:pPr>
            <w:pStyle w:val="Heading1"/>
          </w:pPr>
        </w:pPrChange>
      </w:pPr>
      <w:proofErr w:type="spellStart"/>
      <w:ins w:id="65" w:author="Son Doan" w:date="2019-04-09T03:47:00Z">
        <w:r>
          <w:t>Tổng</w:t>
        </w:r>
        <w:proofErr w:type="spellEnd"/>
        <w:r>
          <w:t xml:space="preserve"> chi </w:t>
        </w:r>
        <w:proofErr w:type="spellStart"/>
        <w:r>
          <w:t>phí</w:t>
        </w:r>
        <w:proofErr w:type="spellEnd"/>
        <w:r>
          <w:t xml:space="preserve"> </w:t>
        </w:r>
        <w:proofErr w:type="spellStart"/>
        <w:r>
          <w:t>ước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>: 432.000.000</w:t>
        </w:r>
      </w:ins>
    </w:p>
    <w:p w14:paraId="18DF288D" w14:textId="19363F21" w:rsidR="00E31DB9" w:rsidRDefault="00E31DB9" w:rsidP="00E31DB9">
      <w:pPr>
        <w:pStyle w:val="Heading1"/>
      </w:pPr>
      <w:bookmarkStart w:id="66" w:name="_Toc52797514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66"/>
      <w:proofErr w:type="spellEnd"/>
    </w:p>
    <w:p w14:paraId="7F5BA4FA" w14:textId="77777777" w:rsidR="00646789" w:rsidRDefault="00C43177" w:rsidP="00DE0787">
      <w:pPr>
        <w:rPr>
          <w:i/>
        </w:rPr>
      </w:pPr>
      <w:proofErr w:type="spellStart"/>
      <w:r w:rsidRPr="00646789">
        <w:rPr>
          <w:i/>
        </w:rPr>
        <w:t>Phân</w:t>
      </w:r>
      <w:proofErr w:type="spellEnd"/>
      <w:r w:rsidRPr="00646789">
        <w:rPr>
          <w:i/>
        </w:rPr>
        <w:t xml:space="preserve"> </w:t>
      </w:r>
      <w:r w:rsidR="00646789">
        <w:rPr>
          <w:i/>
        </w:rPr>
        <w:t xml:space="preserve">chia </w:t>
      </w:r>
      <w:proofErr w:type="spellStart"/>
      <w:r w:rsidR="00646789">
        <w:rPr>
          <w:i/>
        </w:rPr>
        <w:t>để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sao</w:t>
      </w:r>
      <w:proofErr w:type="spellEnd"/>
      <w:r w:rsidR="00646789">
        <w:rPr>
          <w:i/>
        </w:rPr>
        <w:t xml:space="preserve"> </w:t>
      </w:r>
      <w:proofErr w:type="spellStart"/>
      <w:r w:rsidR="00646789">
        <w:rPr>
          <w:i/>
        </w:rPr>
        <w:t>cho</w:t>
      </w:r>
      <w:proofErr w:type="spellEnd"/>
      <w:r w:rsidR="00646789">
        <w:rPr>
          <w:i/>
        </w:rPr>
        <w:t>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</w:t>
      </w:r>
      <w:proofErr w:type="spellStart"/>
      <w:r w:rsidRPr="00646789">
        <w:rPr>
          <w:i/>
        </w:rPr>
        <w:t>phù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hợp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v</w:t>
      </w:r>
      <w:r>
        <w:rPr>
          <w:i/>
        </w:rPr>
        <w:t>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 w:rsidRPr="00646789">
        <w:rPr>
          <w:i/>
        </w:rPr>
        <w:t>tính</w:t>
      </w:r>
      <w:proofErr w:type="spellEnd"/>
      <w:r w:rsidRPr="00646789">
        <w:rPr>
          <w:i/>
        </w:rPr>
        <w:t xml:space="preserve"> </w:t>
      </w:r>
      <w:proofErr w:type="spellStart"/>
      <w:r w:rsidRPr="00646789">
        <w:rPr>
          <w:i/>
        </w:rPr>
        <w:t>năng</w:t>
      </w:r>
      <w:proofErr w:type="spellEnd"/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phù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quý</w:t>
      </w:r>
      <w:proofErr w:type="spellEnd"/>
      <w:r>
        <w:rPr>
          <w:i/>
        </w:rPr>
        <w:t>..</w:t>
      </w:r>
      <w:proofErr w:type="gramEnd"/>
      <w:r>
        <w:rPr>
          <w:i/>
        </w:rPr>
        <w:t>)</w:t>
      </w:r>
    </w:p>
    <w:p w14:paraId="6C4B20CD" w14:textId="46A1E73E" w:rsidR="00DE0787" w:rsidRDefault="00DE0787" w:rsidP="00DE0787">
      <w:pPr>
        <w:pStyle w:val="Heading1"/>
      </w:pPr>
      <w:bookmarkStart w:id="67" w:name="_Toc527975144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67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68" w:name="_Toc52797514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68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69" w:name="_Toc52797514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69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70" w:name="_Toc527975147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70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1" w:name="_Toc527975148"/>
      <w:proofErr w:type="spellStart"/>
      <w:r w:rsidRPr="003F1120">
        <w:rPr>
          <w:lang w:eastAsia="en-US" w:bidi="ar-SA"/>
        </w:rPr>
        <w:t>Mạng</w:t>
      </w:r>
      <w:bookmarkEnd w:id="71"/>
      <w:proofErr w:type="spellEnd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72" w:name="_Toc527975149"/>
      <w:proofErr w:type="spellStart"/>
      <w:r w:rsidRPr="003F1120">
        <w:rPr>
          <w:lang w:eastAsia="en-US" w:bidi="ar-SA"/>
        </w:rPr>
        <w:t>Tương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tác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người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dùng</w:t>
      </w:r>
      <w:bookmarkEnd w:id="72"/>
      <w:proofErr w:type="spellEnd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73" w:name="_Toc527975150"/>
      <w:proofErr w:type="spellStart"/>
      <w:r w:rsidRPr="003F1120">
        <w:rPr>
          <w:lang w:eastAsia="en-US" w:bidi="ar-SA"/>
        </w:rPr>
        <w:t>Đặc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tả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proofErr w:type="spellEnd"/>
      <w:r w:rsidRPr="003F1120">
        <w:rPr>
          <w:lang w:eastAsia="en-US" w:bidi="ar-SA"/>
        </w:rPr>
        <w:t xml:space="preserve"> API (interface)</w:t>
      </w:r>
      <w:bookmarkEnd w:id="7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74" w:name="_Toc527975151"/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bookmarkEnd w:id="74"/>
      <w:proofErr w:type="spellEnd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75" w:name="_Toc527975152"/>
      <w:r>
        <w:rPr>
          <w:lang w:eastAsia="en-US" w:bidi="ar-SA"/>
        </w:rPr>
        <w:t xml:space="preserve">Sao </w:t>
      </w:r>
      <w:proofErr w:type="spellStart"/>
      <w:r>
        <w:rPr>
          <w:lang w:eastAsia="en-US" w:bidi="ar-SA"/>
        </w:rPr>
        <w:t>lưu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hồi</w:t>
      </w:r>
      <w:bookmarkEnd w:id="75"/>
      <w:proofErr w:type="spellEnd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76" w:name="_Toc527975153"/>
      <w:proofErr w:type="spellStart"/>
      <w:r>
        <w:rPr>
          <w:lang w:eastAsia="en-US" w:bidi="ar-SA"/>
        </w:rPr>
        <w:t>Chuyển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đổi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bookmarkEnd w:id="76"/>
      <w:proofErr w:type="spellEnd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77" w:name="_Toc527975154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77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2ED4B" w14:textId="77777777" w:rsidR="008612CB" w:rsidRDefault="008612CB">
      <w:r>
        <w:separator/>
      </w:r>
    </w:p>
    <w:p w14:paraId="2406156A" w14:textId="77777777" w:rsidR="008612CB" w:rsidRDefault="008612CB"/>
  </w:endnote>
  <w:endnote w:type="continuationSeparator" w:id="0">
    <w:p w14:paraId="24AF4B13" w14:textId="77777777" w:rsidR="008612CB" w:rsidRDefault="008612CB">
      <w:r>
        <w:continuationSeparator/>
      </w:r>
    </w:p>
    <w:p w14:paraId="73DFD3D8" w14:textId="77777777" w:rsidR="008612CB" w:rsidRDefault="008612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5CBB" w14:textId="77777777" w:rsidR="00494461" w:rsidRDefault="00494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47807E4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65FB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FC0EB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65F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4453F" w14:textId="77777777" w:rsidR="008612CB" w:rsidRDefault="008612CB">
      <w:r>
        <w:separator/>
      </w:r>
    </w:p>
    <w:p w14:paraId="4B514386" w14:textId="77777777" w:rsidR="008612CB" w:rsidRDefault="008612CB"/>
  </w:footnote>
  <w:footnote w:type="continuationSeparator" w:id="0">
    <w:p w14:paraId="785C493A" w14:textId="77777777" w:rsidR="008612CB" w:rsidRDefault="008612CB">
      <w:r>
        <w:continuationSeparator/>
      </w:r>
    </w:p>
    <w:p w14:paraId="077224BE" w14:textId="77777777" w:rsidR="008612CB" w:rsidRDefault="008612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90B2E" w14:textId="77777777" w:rsidR="00494461" w:rsidRDefault="00494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9838" w14:textId="77777777" w:rsidR="00494461" w:rsidRDefault="004944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5B31979"/>
    <w:multiLevelType w:val="hybridMultilevel"/>
    <w:tmpl w:val="F1F4B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96F533A"/>
    <w:multiLevelType w:val="hybridMultilevel"/>
    <w:tmpl w:val="20EC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3091406"/>
    <w:multiLevelType w:val="hybridMultilevel"/>
    <w:tmpl w:val="BD9C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4C92363"/>
    <w:multiLevelType w:val="hybridMultilevel"/>
    <w:tmpl w:val="9264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7BC05482"/>
    <w:multiLevelType w:val="hybridMultilevel"/>
    <w:tmpl w:val="2A320D86"/>
    <w:lvl w:ilvl="0" w:tplc="EE5825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92BFE"/>
    <w:multiLevelType w:val="hybridMultilevel"/>
    <w:tmpl w:val="FF74D03A"/>
    <w:lvl w:ilvl="0" w:tplc="E5DE094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5"/>
  </w:num>
  <w:num w:numId="21">
    <w:abstractNumId w:val="34"/>
  </w:num>
  <w:num w:numId="22">
    <w:abstractNumId w:val="22"/>
  </w:num>
  <w:num w:numId="23">
    <w:abstractNumId w:val="19"/>
  </w:num>
  <w:num w:numId="24">
    <w:abstractNumId w:val="24"/>
  </w:num>
  <w:num w:numId="25">
    <w:abstractNumId w:val="28"/>
  </w:num>
  <w:num w:numId="26">
    <w:abstractNumId w:val="25"/>
  </w:num>
  <w:num w:numId="27">
    <w:abstractNumId w:val="33"/>
  </w:num>
  <w:num w:numId="28">
    <w:abstractNumId w:val="30"/>
  </w:num>
  <w:num w:numId="29">
    <w:abstractNumId w:val="20"/>
  </w:num>
  <w:num w:numId="30">
    <w:abstractNumId w:val="18"/>
  </w:num>
  <w:num w:numId="31">
    <w:abstractNumId w:val="32"/>
  </w:num>
  <w:num w:numId="32">
    <w:abstractNumId w:val="27"/>
  </w:num>
  <w:num w:numId="33">
    <w:abstractNumId w:val="31"/>
  </w:num>
  <w:num w:numId="34">
    <w:abstractNumId w:val="37"/>
  </w:num>
  <w:num w:numId="35">
    <w:abstractNumId w:val="21"/>
  </w:num>
  <w:num w:numId="36">
    <w:abstractNumId w:val="36"/>
  </w:num>
  <w:num w:numId="37">
    <w:abstractNumId w:val="29"/>
  </w:num>
  <w:num w:numId="38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n Doan">
    <w15:presenceInfo w15:providerId="Windows Live" w15:userId="a5f6f4b6c8a73be0"/>
  </w15:person>
  <w15:person w15:author="Tuan Anh">
    <w15:presenceInfo w15:providerId="None" w15:userId="Tuan An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3D94"/>
    <w:rsid w:val="00030EB1"/>
    <w:rsid w:val="00033D8B"/>
    <w:rsid w:val="0003691C"/>
    <w:rsid w:val="00042F92"/>
    <w:rsid w:val="00044EE2"/>
    <w:rsid w:val="000465BE"/>
    <w:rsid w:val="00050A20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95DC9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16A6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5FB8"/>
    <w:rsid w:val="00372858"/>
    <w:rsid w:val="003748EC"/>
    <w:rsid w:val="0038105F"/>
    <w:rsid w:val="00384E4F"/>
    <w:rsid w:val="003851CC"/>
    <w:rsid w:val="00385A65"/>
    <w:rsid w:val="0038643E"/>
    <w:rsid w:val="003871F6"/>
    <w:rsid w:val="003917E6"/>
    <w:rsid w:val="00393ECF"/>
    <w:rsid w:val="0039657F"/>
    <w:rsid w:val="00396CEE"/>
    <w:rsid w:val="003A07F2"/>
    <w:rsid w:val="003B1213"/>
    <w:rsid w:val="003B1D09"/>
    <w:rsid w:val="003B4CE6"/>
    <w:rsid w:val="003C026C"/>
    <w:rsid w:val="003C2146"/>
    <w:rsid w:val="003C3C23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80"/>
    <w:rsid w:val="00494461"/>
    <w:rsid w:val="00495E5D"/>
    <w:rsid w:val="004A1B61"/>
    <w:rsid w:val="004A422B"/>
    <w:rsid w:val="004A59CE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53890"/>
    <w:rsid w:val="00564F32"/>
    <w:rsid w:val="005774E1"/>
    <w:rsid w:val="0058075C"/>
    <w:rsid w:val="00581E2C"/>
    <w:rsid w:val="00587AEE"/>
    <w:rsid w:val="0059161C"/>
    <w:rsid w:val="0059219A"/>
    <w:rsid w:val="005955A9"/>
    <w:rsid w:val="005971FC"/>
    <w:rsid w:val="005A2078"/>
    <w:rsid w:val="005C0A6A"/>
    <w:rsid w:val="005C397A"/>
    <w:rsid w:val="005C68D1"/>
    <w:rsid w:val="005C7168"/>
    <w:rsid w:val="005C7CD5"/>
    <w:rsid w:val="005D1F9A"/>
    <w:rsid w:val="005D2E76"/>
    <w:rsid w:val="005D7AFD"/>
    <w:rsid w:val="005E1990"/>
    <w:rsid w:val="005E1B31"/>
    <w:rsid w:val="005E3008"/>
    <w:rsid w:val="005E3146"/>
    <w:rsid w:val="005E6C88"/>
    <w:rsid w:val="005F0C07"/>
    <w:rsid w:val="005F18C0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1603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2CB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0E6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43DA"/>
    <w:rsid w:val="009716BD"/>
    <w:rsid w:val="00974A72"/>
    <w:rsid w:val="0098177E"/>
    <w:rsid w:val="009859C7"/>
    <w:rsid w:val="00995E6C"/>
    <w:rsid w:val="0099629F"/>
    <w:rsid w:val="009A012B"/>
    <w:rsid w:val="009A0333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294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18D4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1784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5F14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44B6A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27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311A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ED62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tiennd@soict.hust.edu.vn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542C6-8764-4F81-AE99-0053F2913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7547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Tuan Anh</cp:lastModifiedBy>
  <cp:revision>75</cp:revision>
  <cp:lastPrinted>2008-03-13T11:02:00Z</cp:lastPrinted>
  <dcterms:created xsi:type="dcterms:W3CDTF">2018-10-22T04:18:00Z</dcterms:created>
  <dcterms:modified xsi:type="dcterms:W3CDTF">2019-04-15T08:58:00Z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