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&#13;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2F52635D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41201DCC" w:rsidR="00AB2031" w:rsidRDefault="00AB40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4C464A2E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63F1711B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313DC0D7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2C35B0DF" w:rsidR="00AB2031" w:rsidRDefault="00AB40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CA7D364" w14:textId="7EF367FB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D65A661" w14:textId="754071F7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FACA53D" w14:textId="2CB498DB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D4BF25F" w14:textId="217F0444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59DFEDA" w14:textId="557C1185" w:rsidR="00AB2031" w:rsidRDefault="00AB40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2946D0F5" w14:textId="07CB8C9A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CCAFFBA" w14:textId="0B269C30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2C1494E" w14:textId="0136D322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C25FACC" w14:textId="7E4B9E6F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8132633" w14:textId="41A17F4C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1AD2DF2" w14:textId="4AC36CF5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BC87853" w14:textId="2F8B6752" w:rsidR="00AB2031" w:rsidRDefault="00AB40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4BCF912" w14:textId="50C69987" w:rsidR="00AB2031" w:rsidRDefault="00AB40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0ABF71D" w14:textId="27393C99" w:rsidR="00AB2031" w:rsidRDefault="00AB40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033E9A0" w14:textId="7D8AA376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2969404" w14:textId="25F40BCF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5B91EB7" w14:textId="33186C5F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9DC3457" w14:textId="621CA8C3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2FD0A9A0" w14:textId="6AB1369F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308258E" w14:textId="4D0044A3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A95AEE6" w14:textId="6DF76D0B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B638033" w14:textId="61F72296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33A0BC8" w14:textId="6E23746C" w:rsidR="00AB2031" w:rsidRDefault="00AB40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54E2B6D2" w14:textId="72CE4995" w:rsidR="00AB2031" w:rsidRDefault="00AB40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001FEBC4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3FD5ADB" w:rsidR="00727431" w:rsidRPr="009A4C41" w:rsidRDefault="009A0333" w:rsidP="00967197">
            <w:r>
              <w:t>20/03/2019</w:t>
            </w:r>
          </w:p>
        </w:tc>
        <w:tc>
          <w:tcPr>
            <w:tcW w:w="3095" w:type="dxa"/>
          </w:tcPr>
          <w:p w14:paraId="1833F08E" w14:textId="22C1A9C9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project (</w:t>
            </w:r>
            <w:ins w:id="1" w:author="Son Doan" w:date="2019-04-09T03:47:00Z">
              <w:r w:rsidR="00365FB8">
                <w:t>p</w:t>
              </w:r>
            </w:ins>
            <w:ins w:id="2" w:author="Son Doan" w:date="2019-04-09T03:48:00Z">
              <w:r w:rsidR="00365FB8">
                <w:t>3</w:t>
              </w:r>
            </w:ins>
            <w:r>
              <w:t>)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3D647E8E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1440" w:type="dxa"/>
          </w:tcPr>
          <w:p w14:paraId="38DAB92E" w14:textId="7C198B20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3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FCBAB78" w:rsidR="00365FB8" w:rsidRPr="009A4C41" w:rsidRDefault="00365FB8" w:rsidP="00365FB8">
            <w:del w:id="4" w:author="Son Doan" w:date="2019-04-09T03:48:00Z">
              <w:r w:rsidRPr="009A4C41" w:rsidDel="00365FB8">
                <w:delText>15/12/2005</w:delText>
              </w:r>
            </w:del>
            <w:ins w:id="5" w:author="Son Doan" w:date="2019-04-09T03:48:00Z">
              <w:r>
                <w:t>08/04/2019</w:t>
              </w:r>
            </w:ins>
          </w:p>
        </w:tc>
        <w:tc>
          <w:tcPr>
            <w:tcW w:w="3095" w:type="dxa"/>
          </w:tcPr>
          <w:p w14:paraId="3969F235" w14:textId="40F44CAC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6" w:author="Son Doan" w:date="2019-04-09T03:47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</w:t>
              </w:r>
            </w:ins>
            <w:ins w:id="7" w:author="Son Doan" w:date="2019-04-09T03:48:00Z">
              <w:r>
                <w:t>p4</w:t>
              </w:r>
            </w:ins>
            <w:ins w:id="8" w:author="Son Doan" w:date="2019-04-09T03:47:00Z">
              <w:r>
                <w:t>)</w:t>
              </w:r>
            </w:ins>
          </w:p>
        </w:tc>
        <w:tc>
          <w:tcPr>
            <w:tcW w:w="1148" w:type="dxa"/>
          </w:tcPr>
          <w:p w14:paraId="307DA07D" w14:textId="59570BA0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39B3438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9" w:author="Son Doan" w:date="2019-04-09T03:47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567EB4C9" w14:textId="0988A85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33284EE" w:rsidR="00365FB8" w:rsidRPr="009A4C41" w:rsidRDefault="00365FB8" w:rsidP="00365FB8">
            <w:ins w:id="11" w:author="Son Doan" w:date="2019-04-09T03:48:00Z">
              <w:r>
                <w:t>09/04/2019</w:t>
              </w:r>
            </w:ins>
          </w:p>
        </w:tc>
        <w:tc>
          <w:tcPr>
            <w:tcW w:w="3095" w:type="dxa"/>
          </w:tcPr>
          <w:p w14:paraId="7B305CF3" w14:textId="030B48C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2" w:author="Son Doan" w:date="2019-04-09T03:48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(p5)</w:t>
              </w:r>
            </w:ins>
          </w:p>
        </w:tc>
        <w:tc>
          <w:tcPr>
            <w:tcW w:w="1148" w:type="dxa"/>
          </w:tcPr>
          <w:p w14:paraId="096ACD1E" w14:textId="4FDBB0F3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3" w:author="Son Doan" w:date="2019-04-09T03:48:00Z">
              <w:r>
                <w:t>1.0</w:t>
              </w:r>
            </w:ins>
          </w:p>
        </w:tc>
        <w:tc>
          <w:tcPr>
            <w:tcW w:w="1552" w:type="dxa"/>
          </w:tcPr>
          <w:p w14:paraId="614BAEAB" w14:textId="2AA8EC9F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4" w:author="Son Doan" w:date="2019-04-09T03:48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2F78CDDC" w14:textId="388898D1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5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52410148" w:rsidR="00365FB8" w:rsidRPr="000110E8" w:rsidRDefault="000110E8" w:rsidP="000110E8">
            <w:pPr>
              <w:jc w:val="center"/>
              <w:rPr>
                <w:color w:val="FF0000"/>
                <w:rPrChange w:id="16" w:author="Trinh Huu Vu 20154412" w:date="2019-05-07T10:10:00Z">
                  <w:rPr/>
                </w:rPrChange>
              </w:rPr>
              <w:pPrChange w:id="17" w:author="Trinh Huu Vu 20154412" w:date="2019-05-07T10:10:00Z">
                <w:pPr/>
              </w:pPrChange>
            </w:pPr>
            <w:ins w:id="18" w:author="Trinh Huu Vu 20154412" w:date="2019-05-07T10:10:00Z">
              <w:r>
                <w:rPr>
                  <w:color w:val="FF0000"/>
                </w:rPr>
                <w:t>07/05/2019</w:t>
              </w:r>
            </w:ins>
          </w:p>
        </w:tc>
        <w:tc>
          <w:tcPr>
            <w:tcW w:w="3095" w:type="dxa"/>
          </w:tcPr>
          <w:p w14:paraId="40B3DC4F" w14:textId="567006A7" w:rsidR="00365FB8" w:rsidRPr="000110E8" w:rsidRDefault="000110E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  <w:rPrChange w:id="19" w:author="Trinh Huu Vu 20154412" w:date="2019-05-07T10:10:00Z">
                  <w:rPr/>
                </w:rPrChange>
              </w:rPr>
            </w:pPr>
            <w:ins w:id="20" w:author="Trinh Huu Vu 20154412" w:date="2019-05-07T10:10:00Z">
              <w:r>
                <w:rPr>
                  <w:lang w:val="vi-VN"/>
                </w:rPr>
                <w:t>Chỉnh sửa thông tin giai đ</w:t>
              </w:r>
            </w:ins>
            <w:ins w:id="21" w:author="Trinh Huu Vu 20154412" w:date="2019-05-07T10:11:00Z">
              <w:r>
                <w:rPr>
                  <w:lang w:val="vi-VN"/>
                </w:rPr>
                <w:t>oạn project</w:t>
              </w:r>
            </w:ins>
          </w:p>
        </w:tc>
        <w:tc>
          <w:tcPr>
            <w:tcW w:w="1148" w:type="dxa"/>
          </w:tcPr>
          <w:p w14:paraId="4F179CC3" w14:textId="23E2F442" w:rsidR="00365FB8" w:rsidRPr="000110E8" w:rsidRDefault="000110E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  <w:rPrChange w:id="22" w:author="Trinh Huu Vu 20154412" w:date="2019-05-07T10:11:00Z">
                  <w:rPr/>
                </w:rPrChange>
              </w:rPr>
            </w:pPr>
            <w:ins w:id="23" w:author="Trinh Huu Vu 20154412" w:date="2019-05-07T10:11:00Z">
              <w:r>
                <w:rPr>
                  <w:lang w:val="vi-VN"/>
                </w:rPr>
                <w:t>1.1</w:t>
              </w:r>
            </w:ins>
          </w:p>
        </w:tc>
        <w:tc>
          <w:tcPr>
            <w:tcW w:w="1552" w:type="dxa"/>
          </w:tcPr>
          <w:p w14:paraId="57E5CB6A" w14:textId="65586D86" w:rsidR="00365FB8" w:rsidRPr="000110E8" w:rsidRDefault="000110E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  <w:rPrChange w:id="24" w:author="Trinh Huu Vu 20154412" w:date="2019-05-07T10:11:00Z">
                  <w:rPr/>
                </w:rPrChange>
              </w:rPr>
            </w:pPr>
            <w:ins w:id="25" w:author="Trinh Huu Vu 20154412" w:date="2019-05-07T10:11:00Z">
              <w:r>
                <w:rPr>
                  <w:lang w:val="vi-VN"/>
                </w:rPr>
                <w:t>Trịnh Hữu Vũ</w:t>
              </w:r>
            </w:ins>
          </w:p>
        </w:tc>
        <w:tc>
          <w:tcPr>
            <w:tcW w:w="1440" w:type="dxa"/>
          </w:tcPr>
          <w:p w14:paraId="25B994E6" w14:textId="3A291E74" w:rsidR="00365FB8" w:rsidRPr="005E3D8C" w:rsidRDefault="000110E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6" w:author="Trinh Huu Vu 20154412" w:date="2019-05-07T10:11:00Z">
              <w:r>
                <w:rPr>
                  <w:lang w:val="vi-VN"/>
                </w:rPr>
                <w:t>Nguyễn Hữu Dũng</w:t>
              </w:r>
            </w:ins>
          </w:p>
        </w:tc>
      </w:tr>
      <w:tr w:rsidR="00365FB8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365FB8" w:rsidRPr="009A4C41" w:rsidRDefault="00365FB8" w:rsidP="00365FB8"/>
        </w:tc>
        <w:tc>
          <w:tcPr>
            <w:tcW w:w="3095" w:type="dxa"/>
          </w:tcPr>
          <w:p w14:paraId="362C017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365FB8" w:rsidRPr="009A4C41" w:rsidRDefault="00365FB8" w:rsidP="00365FB8"/>
        </w:tc>
        <w:tc>
          <w:tcPr>
            <w:tcW w:w="3095" w:type="dxa"/>
          </w:tcPr>
          <w:p w14:paraId="1F46DC4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365FB8" w:rsidRPr="009A4C41" w:rsidRDefault="00365FB8" w:rsidP="00365FB8"/>
        </w:tc>
        <w:tc>
          <w:tcPr>
            <w:tcW w:w="3095" w:type="dxa"/>
          </w:tcPr>
          <w:p w14:paraId="663BAFC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365FB8" w:rsidRPr="009A4C41" w:rsidRDefault="00365FB8" w:rsidP="00365FB8"/>
        </w:tc>
        <w:tc>
          <w:tcPr>
            <w:tcW w:w="3095" w:type="dxa"/>
          </w:tcPr>
          <w:p w14:paraId="56D18A0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365FB8" w:rsidRPr="009A4C41" w:rsidRDefault="00365FB8" w:rsidP="00365FB8"/>
        </w:tc>
        <w:tc>
          <w:tcPr>
            <w:tcW w:w="3095" w:type="dxa"/>
          </w:tcPr>
          <w:p w14:paraId="30A1B79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27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1D0DE2F3" w14:textId="032FC31C" w:rsidR="00587AEE" w:rsidRPr="00195DC9" w:rsidRDefault="00C16F59" w:rsidP="00DB5F14">
      <w:pPr>
        <w:rPr>
          <w:lang w:val="vi-VN"/>
        </w:rPr>
      </w:pPr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</w:t>
      </w:r>
      <w:r w:rsidR="00195DC9">
        <w:rPr>
          <w:lang w:val="vi-VN"/>
        </w:rPr>
        <w:t>n. S</w:t>
      </w:r>
      <w:r w:rsidR="00DB5F14" w:rsidRPr="00DB5F14">
        <w:rPr>
          <w:lang w:val="vi-VN"/>
        </w:rPr>
        <w:t>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28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416F62C7" w14:textId="068E44CF" w:rsidR="00587AEE" w:rsidRDefault="00587AEE" w:rsidP="00587AEE">
      <w:pPr>
        <w:pStyle w:val="Heading2"/>
      </w:pPr>
      <w:bookmarkStart w:id="29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9"/>
      <w:proofErr w:type="spellEnd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30" w:name="_Toc527975128"/>
      <w:proofErr w:type="spellStart"/>
      <w:r>
        <w:t>Ông</w:t>
      </w:r>
      <w:proofErr w:type="spellEnd"/>
      <w:r>
        <w:t xml:space="preserve"> </w:t>
      </w:r>
      <w:proofErr w:type="spellStart"/>
      <w:r w:rsidRPr="00C94F7C">
        <w:rPr>
          <w:b/>
        </w:rPr>
        <w:t>Nguyễn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Đức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Tiến</w:t>
      </w:r>
      <w:proofErr w:type="spellEnd"/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0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31" w:name="_Toc527975129"/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="009643DA" w:rsidRPr="009643DA">
        <w:rPr>
          <w:b/>
        </w:rPr>
        <w:t>Đoàn</w:t>
      </w:r>
      <w:proofErr w:type="spellEnd"/>
      <w:r w:rsidR="009643DA" w:rsidRPr="009643DA">
        <w:rPr>
          <w:b/>
          <w:lang w:val="vi-VN"/>
        </w:rPr>
        <w:t xml:space="preserve"> Văn Sơn</w:t>
      </w:r>
    </w:p>
    <w:p w14:paraId="251F28FC" w14:textId="4E3E3E9E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195DC9">
        <w:rPr>
          <w:rFonts w:cs="Tahoma"/>
        </w:rPr>
        <w:t>sonb17031997@gmail.com</w:t>
      </w:r>
    </w:p>
    <w:p w14:paraId="377420E4" w14:textId="34FE54F2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195DC9">
        <w:rPr>
          <w:rFonts w:cs="Tahoma"/>
          <w:color w:val="333333"/>
          <w:shd w:val="clear" w:color="auto" w:fill="FFFFFF"/>
        </w:rPr>
        <w:t>0388660269</w:t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Nguyễn</w:t>
      </w:r>
      <w:proofErr w:type="spellEnd"/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4287FBA2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huudung2411@gmail.com</w:t>
      </w:r>
    </w:p>
    <w:p w14:paraId="61EC6992" w14:textId="21F8F070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0977371997</w:t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Trịnh</w:t>
      </w:r>
      <w:proofErr w:type="spellEnd"/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737B37A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900E62">
        <w:rPr>
          <w:rFonts w:cs="Tahoma"/>
          <w:color w:val="333333"/>
          <w:shd w:val="clear" w:color="auto" w:fill="FFFFFF"/>
        </w:rPr>
        <w:t>0973811997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Phạm</w:t>
      </w:r>
      <w:proofErr w:type="spellEnd"/>
      <w:r w:rsidRPr="00ED627F">
        <w:rPr>
          <w:b/>
          <w:lang w:val="vi-VN"/>
        </w:rPr>
        <w:t xml:space="preserve"> Đình Tuấn Anh</w:t>
      </w:r>
    </w:p>
    <w:p w14:paraId="7A6FBD0A" w14:textId="35301FC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tuananh97aowvr@gmail.com</w:t>
      </w:r>
    </w:p>
    <w:p w14:paraId="13FA3724" w14:textId="61BCA437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0913990821</w:t>
      </w:r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1"/>
      <w:proofErr w:type="spellEnd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rPr>
          <w:lang w:val="vi-VN"/>
        </w:rPr>
        <w:t xml:space="preserve"> Hữu Dũng</w:t>
      </w:r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rPr>
          <w:lang w:val="vi-VN"/>
        </w:rPr>
        <w:t xml:space="preserve"> Hữu Dũng,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32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2"/>
      <w:proofErr w:type="spellEnd"/>
    </w:p>
    <w:p w14:paraId="4EFA2D31" w14:textId="1F2D9A67" w:rsidR="00344D7B" w:rsidRDefault="00344D7B" w:rsidP="00A9178E">
      <w:pPr>
        <w:pStyle w:val="Heading2"/>
      </w:pPr>
      <w:bookmarkStart w:id="33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bookmarkEnd w:id="33"/>
      <w:proofErr w:type="spellStart"/>
      <w:r w:rsidR="00E44B6A">
        <w:t>hàng</w:t>
      </w:r>
      <w:proofErr w:type="spellEnd"/>
    </w:p>
    <w:p w14:paraId="4F3096BA" w14:textId="182C1B75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  <w:proofErr w:type="spellStart"/>
      <w:r w:rsidR="00195DC9">
        <w:rPr>
          <w:lang w:eastAsia="ja-JP"/>
        </w:rPr>
        <w:t>cách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tới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vật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phía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trước</w:t>
      </w:r>
      <w:proofErr w:type="spellEnd"/>
    </w:p>
    <w:p w14:paraId="7E96FB77" w14:textId="4D83CCF2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  <w:r w:rsidR="00195DC9" w:rsidRPr="00195DC9">
        <w:rPr>
          <w:lang w:val="vi-VN" w:eastAsia="ja-JP"/>
        </w:rPr>
        <w:t>đổi khoảng cách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Pr="00195DC9" w:rsidRDefault="00947316" w:rsidP="00A9178E">
      <w:pPr>
        <w:pStyle w:val="Heading2"/>
        <w:rPr>
          <w:lang w:val="vi-VN"/>
        </w:rPr>
      </w:pPr>
      <w:bookmarkStart w:id="34" w:name="_Toc527975132"/>
      <w:r w:rsidRPr="00195DC9">
        <w:rPr>
          <w:lang w:val="vi-VN"/>
        </w:rPr>
        <w:t xml:space="preserve">Mô hình </w:t>
      </w:r>
      <w:r w:rsidR="005E6C88" w:rsidRPr="00195DC9">
        <w:rPr>
          <w:lang w:val="vi-VN"/>
        </w:rPr>
        <w:t>hoạt động</w:t>
      </w:r>
      <w:r w:rsidRPr="00195DC9">
        <w:rPr>
          <w:lang w:val="vi-VN"/>
        </w:rPr>
        <w:t xml:space="preserve"> hiện thời</w:t>
      </w:r>
      <w:r w:rsidR="005E6C88" w:rsidRPr="00195DC9">
        <w:rPr>
          <w:lang w:val="vi-VN"/>
        </w:rPr>
        <w:t xml:space="preserve"> – nghiệp vụ</w:t>
      </w:r>
      <w:bookmarkEnd w:id="34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35" w:name="_Toc527975133"/>
      <w:r w:rsidRPr="005C7CD5">
        <w:rPr>
          <w:lang w:val="vi-VN"/>
        </w:rPr>
        <w:t>Mô hình hoạt động dự kiến sau khi áp dụng sản phẩm mới</w:t>
      </w:r>
      <w:bookmarkEnd w:id="35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C8629BD" w:rsidR="00F3362F" w:rsidRDefault="00F3362F" w:rsidP="00A9178E">
      <w:pPr>
        <w:pStyle w:val="Heading2"/>
        <w:rPr>
          <w:lang w:val="vi-VN"/>
        </w:rPr>
      </w:pPr>
      <w:bookmarkStart w:id="36" w:name="_Toc527975134"/>
      <w:r w:rsidRPr="00DB5F14">
        <w:rPr>
          <w:lang w:val="vi-VN"/>
        </w:rPr>
        <w:t>Phân tích ưu điểm/nhược điểm/lợi ích khách hàng</w:t>
      </w:r>
      <w:bookmarkEnd w:id="36"/>
    </w:p>
    <w:p w14:paraId="71FC1817" w14:textId="7E7A0666" w:rsidR="00E44B6A" w:rsidRPr="00E44B6A" w:rsidRDefault="00E44B6A" w:rsidP="00E44B6A">
      <w:pPr>
        <w:pStyle w:val="ListParagraph"/>
        <w:numPr>
          <w:ilvl w:val="0"/>
          <w:numId w:val="34"/>
        </w:numPr>
        <w:rPr>
          <w:lang w:val="vi-VN"/>
        </w:rPr>
      </w:pPr>
      <w:r w:rsidRPr="00E44B6A">
        <w:rPr>
          <w:lang w:val="vi-VN"/>
        </w:rPr>
        <w:t xml:space="preserve">Ưu điểm và lợi ích: </w:t>
      </w:r>
    </w:p>
    <w:p w14:paraId="2A547875" w14:textId="6B6BA82A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Đạt được yêu cầu về sản phẩm</w:t>
      </w:r>
    </w:p>
    <w:p w14:paraId="1C1F30B2" w14:textId="4E1AC7D3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Trải nghiệm những tính năng mới mà nhóm phát triển cài đặt trên Robot motor Qbot</w:t>
      </w:r>
    </w:p>
    <w:p w14:paraId="5BD49093" w14:textId="5B675B65" w:rsidR="00E44B6A" w:rsidRDefault="00E44B6A" w:rsidP="00E44B6A">
      <w:pPr>
        <w:pStyle w:val="ListParagraph"/>
        <w:numPr>
          <w:ilvl w:val="0"/>
          <w:numId w:val="34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72A0636" w14:textId="4A41AB2E" w:rsidR="00E44B6A" w:rsidRPr="00E44B6A" w:rsidRDefault="00E44B6A" w:rsidP="00E44B6A">
      <w:pPr>
        <w:pStyle w:val="ListParagraph"/>
        <w:numPr>
          <w:ilvl w:val="1"/>
          <w:numId w:val="3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37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37"/>
      <w:proofErr w:type="spellEnd"/>
    </w:p>
    <w:p w14:paraId="486E4519" w14:textId="44237A72" w:rsidR="00464FA9" w:rsidRDefault="00464FA9" w:rsidP="00E31DB9">
      <w:pPr>
        <w:pStyle w:val="Heading2"/>
      </w:pPr>
      <w:bookmarkStart w:id="38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38"/>
      <w:proofErr w:type="spellEnd"/>
    </w:p>
    <w:p w14:paraId="350075D7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DB576C5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59A5036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Gợi</w:t>
      </w:r>
      <w:proofErr w:type="spellEnd"/>
      <w:r>
        <w:rPr>
          <w:rFonts w:hint="eastAsia"/>
          <w:lang w:eastAsia="ja-JP"/>
        </w:rPr>
        <w:t xml:space="preserve"> ý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những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nên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</w:p>
    <w:p w14:paraId="6FE811D1" w14:textId="77777777" w:rsidR="005E1990" w:rsidRPr="005E1990" w:rsidRDefault="005E1990" w:rsidP="005E1990"/>
    <w:p w14:paraId="2E23685D" w14:textId="77777777" w:rsidR="002814C8" w:rsidRDefault="00464FA9" w:rsidP="00E31DB9">
      <w:pPr>
        <w:pStyle w:val="Heading2"/>
      </w:pPr>
      <w:bookmarkStart w:id="39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9"/>
      <w:proofErr w:type="spellEnd"/>
    </w:p>
    <w:p w14:paraId="67412574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72EC1DD3" w14:textId="77777777" w:rsidR="005E1990" w:rsidRPr="005E1990" w:rsidRDefault="005E1990" w:rsidP="005E1990"/>
    <w:p w14:paraId="7CB60D16" w14:textId="77777777" w:rsidR="002814C8" w:rsidRDefault="002814C8" w:rsidP="00E31DB9">
      <w:pPr>
        <w:pStyle w:val="Heading2"/>
      </w:pPr>
      <w:bookmarkStart w:id="40" w:name="_Toc527975138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40"/>
      <w:proofErr w:type="spellEnd"/>
    </w:p>
    <w:p w14:paraId="2A875875" w14:textId="79A653A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7 - 8 </w:t>
      </w:r>
      <w:proofErr w:type="spellStart"/>
      <w:r>
        <w:t>tuần</w:t>
      </w:r>
      <w:proofErr w:type="spellEnd"/>
    </w:p>
    <w:p w14:paraId="25593D0C" w14:textId="1064DE16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6B87C634" w14:textId="2A78817B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52CBB8B8" w14:textId="2DB1EB5D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4 - 5 </w:t>
      </w:r>
      <w:proofErr w:type="spellStart"/>
      <w:r>
        <w:t>tuần</w:t>
      </w:r>
      <w:proofErr w:type="spellEnd"/>
    </w:p>
    <w:p w14:paraId="6C7A402F" w14:textId="1097DDBE" w:rsidR="003C3C23" w:rsidRPr="00C82B5E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3 – 4 </w:t>
      </w:r>
      <w:proofErr w:type="spellStart"/>
      <w:r>
        <w:t>tuần</w:t>
      </w:r>
      <w:proofErr w:type="spellEnd"/>
    </w:p>
    <w:p w14:paraId="79A5291C" w14:textId="77777777" w:rsidR="005E1990" w:rsidRPr="005E1990" w:rsidRDefault="005E1990" w:rsidP="005E1990"/>
    <w:p w14:paraId="480ADFF8" w14:textId="77777777" w:rsidR="00F930E7" w:rsidRDefault="002814C8" w:rsidP="00E31DB9">
      <w:pPr>
        <w:pStyle w:val="Heading2"/>
      </w:pPr>
      <w:bookmarkStart w:id="41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41"/>
      <w:proofErr w:type="spellEnd"/>
    </w:p>
    <w:p w14:paraId="47144252" w14:textId="2F7C5BBA" w:rsidR="005E1990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Modul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môi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</w:p>
    <w:p w14:paraId="50D7CD5B" w14:textId="19A21444" w:rsidR="003C3C23" w:rsidRPr="00FA0167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ổn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định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dài</w:t>
      </w:r>
      <w:proofErr w:type="spellEnd"/>
    </w:p>
    <w:p w14:paraId="131186F8" w14:textId="77777777" w:rsidR="005E1990" w:rsidRPr="005E1990" w:rsidRDefault="005E1990" w:rsidP="005E1990"/>
    <w:p w14:paraId="03D23F8F" w14:textId="21513812" w:rsidR="00F930E7" w:rsidRDefault="00F930E7" w:rsidP="00E31DB9">
      <w:pPr>
        <w:pStyle w:val="Heading2"/>
      </w:pPr>
      <w:bookmarkStart w:id="42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42"/>
      <w:proofErr w:type="spellEnd"/>
    </w:p>
    <w:p w14:paraId="6CBB1C5F" w14:textId="1F6DB92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613C5F32" w14:textId="2372AEBF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né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01A6A065" w14:textId="77777777" w:rsidR="003C3C23" w:rsidRDefault="003C3C23" w:rsidP="003C3C23">
      <w:pPr>
        <w:pStyle w:val="ListParagraph"/>
        <w:ind w:left="720"/>
      </w:pPr>
    </w:p>
    <w:p w14:paraId="44FE2F08" w14:textId="087F2B27" w:rsidR="001F2E8C" w:rsidRDefault="00947316" w:rsidP="00E31DB9">
      <w:pPr>
        <w:pStyle w:val="Heading2"/>
      </w:pPr>
      <w:bookmarkStart w:id="43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43"/>
      <w:proofErr w:type="spellEnd"/>
    </w:p>
    <w:p w14:paraId="0262EF22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đặt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287CAC51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 </w:t>
      </w:r>
      <w:proofErr w:type="spellStart"/>
      <w:r>
        <w:rPr>
          <w:rFonts w:hint="eastAsia"/>
          <w:lang w:eastAsia="ja-JP"/>
        </w:rPr>
        <w:t>Chạy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  <w:r>
        <w:rPr>
          <w:rFonts w:hint="eastAsia"/>
          <w:lang w:eastAsia="ja-JP"/>
        </w:rPr>
        <w:t xml:space="preserve">,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51EB6569" w14:textId="77777777" w:rsidR="005E1990" w:rsidRPr="00FA0167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triển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1C263F9B" w14:textId="77777777" w:rsidR="005E1990" w:rsidRPr="005E1990" w:rsidRDefault="005E1990" w:rsidP="005E1990"/>
    <w:p w14:paraId="44E85B20" w14:textId="1A08966B" w:rsidR="003E6A70" w:rsidRDefault="00E31DB9" w:rsidP="003D6029">
      <w:pPr>
        <w:pStyle w:val="Heading1"/>
        <w:rPr>
          <w:ins w:id="44" w:author="Son Doan" w:date="2019-04-09T03:47:00Z"/>
        </w:rPr>
      </w:pPr>
      <w:bookmarkStart w:id="45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</w:t>
      </w:r>
      <w:bookmarkEnd w:id="45"/>
      <w:r w:rsidR="009F294F">
        <w:t>h</w:t>
      </w:r>
      <w:proofErr w:type="spellEnd"/>
    </w:p>
    <w:p w14:paraId="2328EA1D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46" w:author="Son Doan" w:date="2019-04-09T03:47:00Z"/>
        </w:rPr>
      </w:pPr>
      <w:proofErr w:type="spellStart"/>
      <w:ins w:id="47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</w:ins>
    </w:p>
    <w:p w14:paraId="73AA210A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8" w:author="Son Doan" w:date="2019-04-09T03:47:00Z"/>
        </w:rPr>
      </w:pPr>
      <w:ins w:id="49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4 </w:t>
        </w:r>
        <w:proofErr w:type="spellStart"/>
        <w:r>
          <w:t>thành</w:t>
        </w:r>
        <w:proofErr w:type="spellEnd"/>
        <w:r>
          <w:t xml:space="preserve"> </w:t>
        </w:r>
        <w:proofErr w:type="spellStart"/>
        <w:r>
          <w:t>viên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r>
          <w:t>tháng</w:t>
        </w:r>
        <w:proofErr w:type="spellEnd"/>
        <w:r>
          <w:t>: 4x3x15.000.000 = 180.000.000</w:t>
        </w:r>
      </w:ins>
    </w:p>
    <w:p w14:paraId="60C279E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50" w:author="Son Doan" w:date="2019-04-09T03:47:00Z"/>
        </w:rPr>
      </w:pPr>
      <w:ins w:id="51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  <w:r>
          <w:t>: 0.3x180.000.000 = 54.000.000</w:t>
        </w:r>
      </w:ins>
    </w:p>
    <w:p w14:paraId="1FCBD476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52" w:author="Son Doan" w:date="2019-04-09T03:47:00Z"/>
        </w:rPr>
      </w:pPr>
      <w:proofErr w:type="spellStart"/>
      <w:ins w:id="53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,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</w:ins>
    </w:p>
    <w:p w14:paraId="69A26D2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54" w:author="Son Doan" w:date="2019-04-09T03:47:00Z"/>
        </w:rPr>
      </w:pPr>
      <w:ins w:id="55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proofErr w:type="gramStart"/>
        <w:r>
          <w:t>tháng</w:t>
        </w:r>
        <w:proofErr w:type="spellEnd"/>
        <w:r>
          <w:t xml:space="preserve"> :</w:t>
        </w:r>
        <w:proofErr w:type="gramEnd"/>
        <w:r>
          <w:t xml:space="preserve"> 3x6.000.000 = 18.000.000</w:t>
        </w:r>
      </w:ins>
    </w:p>
    <w:p w14:paraId="1742A3E0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56" w:author="Son Doan" w:date="2019-04-09T03:47:00Z"/>
        </w:rPr>
      </w:pPr>
      <w:ins w:id="57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  <w:r>
          <w:t>: 180.000.000</w:t>
        </w:r>
      </w:ins>
    </w:p>
    <w:p w14:paraId="567F5565" w14:textId="7AA32B24" w:rsidR="00C01784" w:rsidRPr="0059219A" w:rsidRDefault="00C01784">
      <w:pPr>
        <w:pStyle w:val="ListParagraph"/>
        <w:numPr>
          <w:ilvl w:val="0"/>
          <w:numId w:val="34"/>
        </w:numPr>
        <w:pPrChange w:id="58" w:author="Son Doan" w:date="2019-04-09T03:47:00Z">
          <w:pPr>
            <w:pStyle w:val="Heading1"/>
          </w:pPr>
        </w:pPrChange>
      </w:pPr>
      <w:proofErr w:type="spellStart"/>
      <w:ins w:id="59" w:author="Son Doan" w:date="2019-04-09T03:47:00Z">
        <w:r>
          <w:t>Tổng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ước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>: 432.000.000</w:t>
        </w:r>
      </w:ins>
    </w:p>
    <w:p w14:paraId="18DF288D" w14:textId="19363F21" w:rsidR="00E31DB9" w:rsidRDefault="00E31DB9" w:rsidP="00E31DB9">
      <w:pPr>
        <w:pStyle w:val="Heading1"/>
      </w:pPr>
      <w:bookmarkStart w:id="60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60"/>
      <w:proofErr w:type="spellEnd"/>
    </w:p>
    <w:p w14:paraId="7F5BA4FA" w14:textId="5CA00596" w:rsidR="00646789" w:rsidDel="000D1BEB" w:rsidRDefault="00C43177" w:rsidP="00DE0787">
      <w:pPr>
        <w:pStyle w:val="Heading1"/>
        <w:rPr>
          <w:del w:id="61" w:author="Trinh Huu Vu 20154412" w:date="2019-05-07T09:53:00Z"/>
          <w:i/>
        </w:rPr>
      </w:pPr>
      <w:del w:id="62" w:author="Trinh Huu Vu 20154412" w:date="2019-05-07T09:53:00Z">
        <w:r w:rsidRPr="00646789" w:rsidDel="000D1BEB">
          <w:rPr>
            <w:i/>
          </w:rPr>
          <w:delText xml:space="preserve">Phân </w:delText>
        </w:r>
        <w:r w:rsidR="00646789" w:rsidDel="000D1BEB">
          <w:rPr>
            <w:i/>
          </w:rPr>
          <w:delText>chia để sao cho:</w:delText>
        </w:r>
      </w:del>
    </w:p>
    <w:p w14:paraId="02033525" w14:textId="3DEE3931" w:rsidR="000D1BEB" w:rsidRPr="00CB5991" w:rsidRDefault="00AB40AB" w:rsidP="000D1BEB">
      <w:pPr>
        <w:rPr>
          <w:ins w:id="63" w:author="Trinh Huu Vu 20154412" w:date="2019-05-07T09:53:00Z"/>
          <w:lang w:val="vi-VN"/>
          <w:rPrChange w:id="64" w:author="Trinh Huu Vu 20154412" w:date="2019-05-07T09:54:00Z">
            <w:rPr>
              <w:ins w:id="65" w:author="Trinh Huu Vu 20154412" w:date="2019-05-07T09:53:00Z"/>
              <w:i/>
            </w:rPr>
          </w:rPrChange>
        </w:rPr>
      </w:pPr>
      <w:ins w:id="66" w:author="Trinh Huu Vu 20154412" w:date="2019-05-07T10:08:00Z">
        <w:r>
          <w:rPr>
            <w:noProof/>
          </w:rPr>
          <w:object w:dxaOrig="18576" w:dyaOrig="2380" w14:anchorId="6DBB4A8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492.5pt;height:62.8pt;mso-width-percent:0;mso-height-percent:0;mso-width-percent:0;mso-height-percent:0" o:ole="">
              <v:imagedata r:id="rId15" o:title=""/>
            </v:shape>
            <o:OLEObject Type="Embed" ProgID="Excel.Sheet.12" ShapeID="_x0000_i1025" DrawAspect="Content" ObjectID="_1618729206" r:id="rId16"/>
          </w:object>
        </w:r>
      </w:ins>
    </w:p>
    <w:p w14:paraId="693BB147" w14:textId="1ABF571F" w:rsidR="00646789" w:rsidDel="000D1BEB" w:rsidRDefault="00646789" w:rsidP="00646789">
      <w:pPr>
        <w:pStyle w:val="ListParagraph"/>
        <w:numPr>
          <w:ilvl w:val="0"/>
          <w:numId w:val="32"/>
        </w:numPr>
        <w:rPr>
          <w:del w:id="67" w:author="Trinh Huu Vu 20154412" w:date="2019-05-07T09:53:00Z"/>
          <w:i/>
        </w:rPr>
      </w:pPr>
      <w:del w:id="68" w:author="Trinh Huu Vu 20154412" w:date="2019-05-07T09:53:00Z">
        <w:r w:rsidRPr="00646789" w:rsidDel="000D1BEB">
          <w:rPr>
            <w:i/>
          </w:rPr>
          <w:lastRenderedPageBreak/>
          <w:delText xml:space="preserve"> phù hợp v</w:delText>
        </w:r>
        <w:r w:rsidDel="000D1BEB">
          <w:rPr>
            <w:i/>
          </w:rPr>
          <w:delText xml:space="preserve">ề tiến độ hoàn thành </w:delText>
        </w:r>
        <w:r w:rsidRPr="00646789" w:rsidDel="000D1BEB">
          <w:rPr>
            <w:i/>
          </w:rPr>
          <w:delText>tính năng</w:delText>
        </w:r>
      </w:del>
    </w:p>
    <w:p w14:paraId="512082C5" w14:textId="22E8EB85" w:rsidR="00DE0787" w:rsidRPr="00646789" w:rsidDel="000D1BEB" w:rsidRDefault="00646789" w:rsidP="00646789">
      <w:pPr>
        <w:pStyle w:val="ListParagraph"/>
        <w:numPr>
          <w:ilvl w:val="0"/>
          <w:numId w:val="32"/>
        </w:numPr>
        <w:rPr>
          <w:del w:id="69" w:author="Trinh Huu Vu 20154412" w:date="2019-05-07T09:53:00Z"/>
          <w:i/>
        </w:rPr>
      </w:pPr>
      <w:del w:id="70" w:author="Trinh Huu Vu 20154412" w:date="2019-05-07T09:53:00Z">
        <w:r w:rsidDel="000D1BEB">
          <w:rPr>
            <w:i/>
          </w:rPr>
          <w:delText>phù hợp với thời điểm nghiệm thu và thanh toán theo giai đoạn (tháng, quý..)</w:delText>
        </w:r>
      </w:del>
    </w:p>
    <w:p w14:paraId="6C4B20CD" w14:textId="46A1E73E" w:rsidR="00DE0787" w:rsidRDefault="00DE0787" w:rsidP="00DE0787">
      <w:pPr>
        <w:pStyle w:val="Heading1"/>
      </w:pPr>
      <w:bookmarkStart w:id="71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7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72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7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73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7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74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7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75" w:name="_Toc527975148"/>
      <w:proofErr w:type="spellStart"/>
      <w:r w:rsidRPr="003F1120">
        <w:rPr>
          <w:lang w:eastAsia="en-US" w:bidi="ar-SA"/>
        </w:rPr>
        <w:t>Mạng</w:t>
      </w:r>
      <w:bookmarkEnd w:id="75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76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76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77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77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78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78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79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79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80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80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81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81"/>
      <w:proofErr w:type="spellEnd"/>
    </w:p>
    <w:p w14:paraId="46BDFD53" w14:textId="01E2F144" w:rsidR="00127A55" w:rsidRPr="005E3D8C" w:rsidDel="005E3D8C" w:rsidRDefault="005E3D8C" w:rsidP="00BC1A91">
      <w:pPr>
        <w:rPr>
          <w:del w:id="82" w:author="Trinh Huu Vu 20154412" w:date="2019-05-07T10:12:00Z"/>
          <w:u w:val="single"/>
          <w:lang w:val="vi-VN" w:eastAsia="en-US" w:bidi="ar-SA"/>
          <w:rPrChange w:id="83" w:author="Trinh Huu Vu 20154412" w:date="2019-05-07T10:13:00Z">
            <w:rPr>
              <w:del w:id="84" w:author="Trinh Huu Vu 20154412" w:date="2019-05-07T10:12:00Z"/>
              <w:lang w:val="vi-VN" w:eastAsia="en-US" w:bidi="ar-SA"/>
            </w:rPr>
          </w:rPrChange>
        </w:rPr>
      </w:pPr>
      <w:ins w:id="85" w:author="Trinh Huu Vu 20154412" w:date="2019-05-07T10:12:00Z">
        <w:r w:rsidRPr="005E3D8C">
          <w:rPr>
            <w:u w:val="single"/>
            <w:lang w:val="vi-VN" w:eastAsia="en-US" w:bidi="ar-SA"/>
            <w:rPrChange w:id="86" w:author="Trinh Huu Vu 20154412" w:date="2019-05-07T10:13:00Z">
              <w:rPr>
                <w:lang w:val="vi-VN" w:eastAsia="en-US" w:bidi="ar-SA"/>
              </w:rPr>
            </w:rPrChange>
          </w:rPr>
          <w:t>Tài liệu hướng dẫn sử dụng Qbot:</w:t>
        </w:r>
      </w:ins>
    </w:p>
    <w:p w14:paraId="7A4E7380" w14:textId="2EB1DF61" w:rsidR="005E3D8C" w:rsidRDefault="005E3D8C" w:rsidP="00127A55">
      <w:pPr>
        <w:rPr>
          <w:ins w:id="87" w:author="Trinh Huu Vu 20154412" w:date="2019-05-07T10:12:00Z"/>
          <w:lang w:val="vi-VN" w:eastAsia="en-US" w:bidi="ar-SA"/>
        </w:rPr>
      </w:pPr>
    </w:p>
    <w:p w14:paraId="7E5A1C01" w14:textId="77777777" w:rsidR="005E3D8C" w:rsidRPr="005E3D8C" w:rsidRDefault="005E3D8C" w:rsidP="005E3D8C">
      <w:pPr>
        <w:widowControl/>
        <w:suppressAutoHyphens w:val="0"/>
        <w:spacing w:after="0" w:line="240" w:lineRule="auto"/>
        <w:jc w:val="left"/>
        <w:rPr>
          <w:ins w:id="88" w:author="Trinh Huu Vu 20154412" w:date="2019-05-07T10:13:00Z"/>
          <w:rFonts w:ascii="Times New Roman" w:hAnsi="Times New Roman" w:cs="Times New Roman"/>
          <w:lang w:val="vi-VN" w:eastAsia="ja-JP" w:bidi="ar-SA"/>
          <w:rPrChange w:id="89" w:author="Trinh Huu Vu 20154412" w:date="2019-05-07T10:13:00Z">
            <w:rPr>
              <w:ins w:id="90" w:author="Trinh Huu Vu 20154412" w:date="2019-05-07T10:13:00Z"/>
              <w:rFonts w:ascii="Times New Roman" w:hAnsi="Times New Roman" w:cs="Times New Roman"/>
              <w:lang w:eastAsia="ja-JP" w:bidi="ar-SA"/>
            </w:rPr>
          </w:rPrChange>
        </w:rPr>
      </w:pPr>
      <w:ins w:id="91" w:author="Trinh Huu Vu 20154412" w:date="2019-05-07T10:13:00Z">
        <w:r>
          <w:fldChar w:fldCharType="begin"/>
        </w:r>
        <w:r w:rsidRPr="005E3D8C">
          <w:rPr>
            <w:lang w:val="vi-VN"/>
            <w:rPrChange w:id="92" w:author="Trinh Huu Vu 20154412" w:date="2019-05-07T10:13:00Z">
              <w:rPr/>
            </w:rPrChange>
          </w:rPr>
          <w:instrText xml:space="preserve"> HYPERLINK "https://www.dropbox.com/sh/j71cx7dj1nww4z6/AAAmD9s6R15CTErFykYmA90-a?dl=0&amp;fbclid=IwAR2NZEzIwnyj-U-RDx-CgT7njV1CBGCc6YW7fcPFz0PO-U9YaCjV3hmWS4Y" </w:instrText>
        </w:r>
        <w:r>
          <w:fldChar w:fldCharType="separate"/>
        </w:r>
        <w:r w:rsidRPr="005E3D8C">
          <w:rPr>
            <w:rStyle w:val="Hyperlink"/>
            <w:lang w:val="vi-VN"/>
            <w:rPrChange w:id="93" w:author="Trinh Huu Vu 20154412" w:date="2019-05-07T10:13:00Z">
              <w:rPr>
                <w:rStyle w:val="Hyperlink"/>
              </w:rPr>
            </w:rPrChange>
          </w:rPr>
          <w:t>https://www.dropbox.com/sh/j71cx7dj1nww4z6/AAAmD9s6R15CTErFykYmA90-a?dl=0&amp;fbclid=IwAR2NZEzIwnyj-U-RDx-CgT7njV1CBGCc6YW7fcPFz0PO-U9YaCjV3hmWS4Y</w:t>
        </w:r>
        <w:r>
          <w:fldChar w:fldCharType="end"/>
        </w:r>
        <w:bookmarkStart w:id="94" w:name="_GoBack"/>
        <w:bookmarkEnd w:id="94"/>
      </w:ins>
    </w:p>
    <w:p w14:paraId="78D3499A" w14:textId="77777777" w:rsidR="005E3D8C" w:rsidRPr="005E3D8C" w:rsidRDefault="005E3D8C" w:rsidP="00127A55">
      <w:pPr>
        <w:rPr>
          <w:ins w:id="95" w:author="Trinh Huu Vu 20154412" w:date="2019-05-07T10:12:00Z"/>
          <w:lang w:val="vi-VN" w:eastAsia="en-US" w:bidi="ar-SA"/>
          <w:rPrChange w:id="96" w:author="Trinh Huu Vu 20154412" w:date="2019-05-07T10:12:00Z">
            <w:rPr>
              <w:ins w:id="97" w:author="Trinh Huu Vu 20154412" w:date="2019-05-07T10:12:00Z"/>
              <w:lang w:eastAsia="en-US" w:bidi="ar-SA"/>
            </w:rPr>
          </w:rPrChange>
        </w:rPr>
      </w:pPr>
    </w:p>
    <w:p w14:paraId="7568F996" w14:textId="77777777" w:rsidR="00BC1A91" w:rsidRPr="005E3D8C" w:rsidRDefault="00BC1A91" w:rsidP="00BC1A91">
      <w:pPr>
        <w:rPr>
          <w:lang w:val="vi-VN" w:eastAsia="en-US" w:bidi="ar-SA"/>
          <w:rPrChange w:id="98" w:author="Trinh Huu Vu 20154412" w:date="2019-05-07T10:13:00Z">
            <w:rPr>
              <w:lang w:eastAsia="en-US" w:bidi="ar-SA"/>
            </w:rPr>
          </w:rPrChange>
        </w:rPr>
      </w:pPr>
    </w:p>
    <w:p w14:paraId="17965795" w14:textId="77777777" w:rsidR="003F1120" w:rsidRPr="005E3D8C" w:rsidRDefault="003F1120" w:rsidP="003F1120">
      <w:pPr>
        <w:rPr>
          <w:lang w:val="vi-VN"/>
          <w:rPrChange w:id="99" w:author="Trinh Huu Vu 20154412" w:date="2019-05-07T10:13:00Z">
            <w:rPr/>
          </w:rPrChange>
        </w:rPr>
      </w:pPr>
    </w:p>
    <w:p w14:paraId="11A72B3F" w14:textId="77777777" w:rsidR="00E31DB9" w:rsidRPr="005E3D8C" w:rsidRDefault="00E31DB9" w:rsidP="00E31DB9">
      <w:pPr>
        <w:rPr>
          <w:lang w:val="vi-VN"/>
          <w:rPrChange w:id="100" w:author="Trinh Huu Vu 20154412" w:date="2019-05-07T10:13:00Z">
            <w:rPr/>
          </w:rPrChange>
        </w:rPr>
      </w:pPr>
    </w:p>
    <w:p w14:paraId="0D15FC20" w14:textId="77777777" w:rsidR="00947316" w:rsidRPr="005E3D8C" w:rsidRDefault="00947316" w:rsidP="00947316">
      <w:pPr>
        <w:rPr>
          <w:lang w:val="vi-VN"/>
          <w:rPrChange w:id="101" w:author="Trinh Huu Vu 20154412" w:date="2019-05-07T10:13:00Z">
            <w:rPr/>
          </w:rPrChange>
        </w:rPr>
      </w:pPr>
    </w:p>
    <w:p w14:paraId="518B4041" w14:textId="77777777" w:rsidR="00947316" w:rsidRPr="005E3D8C" w:rsidRDefault="00947316" w:rsidP="00947316">
      <w:pPr>
        <w:rPr>
          <w:lang w:val="vi-VN"/>
          <w:rPrChange w:id="102" w:author="Trinh Huu Vu 20154412" w:date="2019-05-07T10:13:00Z">
            <w:rPr/>
          </w:rPrChange>
        </w:rPr>
      </w:pPr>
    </w:p>
    <w:p w14:paraId="34C4450F" w14:textId="77777777" w:rsidR="001F2E8C" w:rsidRPr="005E3D8C" w:rsidRDefault="001F2E8C" w:rsidP="001F2E8C">
      <w:pPr>
        <w:rPr>
          <w:lang w:val="vi-VN"/>
          <w:rPrChange w:id="103" w:author="Trinh Huu Vu 20154412" w:date="2019-05-07T10:13:00Z">
            <w:rPr/>
          </w:rPrChange>
        </w:rPr>
      </w:pPr>
    </w:p>
    <w:p w14:paraId="575ADE17" w14:textId="77777777" w:rsidR="00F930E7" w:rsidRPr="005E3D8C" w:rsidRDefault="00F930E7" w:rsidP="00F930E7">
      <w:pPr>
        <w:rPr>
          <w:lang w:val="vi-VN"/>
          <w:rPrChange w:id="104" w:author="Trinh Huu Vu 20154412" w:date="2019-05-07T10:13:00Z">
            <w:rPr/>
          </w:rPrChange>
        </w:rPr>
      </w:pPr>
    </w:p>
    <w:p w14:paraId="623991CE" w14:textId="77777777" w:rsidR="00F930E7" w:rsidRPr="005E3D8C" w:rsidRDefault="00F930E7" w:rsidP="00F930E7">
      <w:pPr>
        <w:rPr>
          <w:lang w:val="vi-VN"/>
          <w:rPrChange w:id="105" w:author="Trinh Huu Vu 20154412" w:date="2019-05-07T10:13:00Z">
            <w:rPr/>
          </w:rPrChange>
        </w:rPr>
      </w:pPr>
    </w:p>
    <w:p w14:paraId="1D1E75B6" w14:textId="77777777" w:rsidR="00464FA9" w:rsidRPr="005E3D8C" w:rsidRDefault="00464FA9" w:rsidP="00464FA9">
      <w:pPr>
        <w:rPr>
          <w:lang w:val="vi-VN"/>
          <w:rPrChange w:id="106" w:author="Trinh Huu Vu 20154412" w:date="2019-05-07T10:13:00Z">
            <w:rPr/>
          </w:rPrChange>
        </w:rPr>
      </w:pPr>
    </w:p>
    <w:p w14:paraId="3E841BC1" w14:textId="77777777" w:rsidR="00464FA9" w:rsidRPr="005E3D8C" w:rsidRDefault="00464FA9" w:rsidP="00464FA9">
      <w:pPr>
        <w:rPr>
          <w:lang w:val="vi-VN"/>
          <w:rPrChange w:id="107" w:author="Trinh Huu Vu 20154412" w:date="2019-05-07T10:13:00Z">
            <w:rPr/>
          </w:rPrChange>
        </w:rPr>
      </w:pPr>
    </w:p>
    <w:p w14:paraId="275C4079" w14:textId="77777777" w:rsidR="00F16A81" w:rsidRPr="005E3D8C" w:rsidRDefault="00F16A81" w:rsidP="00F16A81">
      <w:pPr>
        <w:rPr>
          <w:lang w:val="vi-VN"/>
          <w:rPrChange w:id="108" w:author="Trinh Huu Vu 20154412" w:date="2019-05-07T10:13:00Z">
            <w:rPr/>
          </w:rPrChange>
        </w:rPr>
      </w:pPr>
    </w:p>
    <w:p w14:paraId="303DD100" w14:textId="77777777" w:rsidR="00A62F4F" w:rsidRPr="005E3D8C" w:rsidRDefault="00A62F4F" w:rsidP="00A62F4F">
      <w:pPr>
        <w:rPr>
          <w:lang w:val="vi-VN"/>
          <w:rPrChange w:id="109" w:author="Trinh Huu Vu 20154412" w:date="2019-05-07T10:13:00Z">
            <w:rPr/>
          </w:rPrChange>
        </w:rPr>
      </w:pPr>
    </w:p>
    <w:sectPr w:rsidR="00A62F4F" w:rsidRPr="005E3D8C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F3017" w14:textId="77777777" w:rsidR="00AB40AB" w:rsidRDefault="00AB40AB">
      <w:r>
        <w:separator/>
      </w:r>
    </w:p>
    <w:p w14:paraId="3994D898" w14:textId="77777777" w:rsidR="00AB40AB" w:rsidRDefault="00AB40AB"/>
  </w:endnote>
  <w:endnote w:type="continuationSeparator" w:id="0">
    <w:p w14:paraId="001FBE70" w14:textId="77777777" w:rsidR="00AB40AB" w:rsidRDefault="00AB40AB">
      <w:r>
        <w:continuationSeparator/>
      </w:r>
    </w:p>
    <w:p w14:paraId="5CD98934" w14:textId="77777777" w:rsidR="00AB40AB" w:rsidRDefault="00AB40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47807E4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65FB8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FC0EB8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3E0C9" w14:textId="77777777" w:rsidR="00AB40AB" w:rsidRDefault="00AB40AB">
      <w:r>
        <w:separator/>
      </w:r>
    </w:p>
    <w:p w14:paraId="45532BAD" w14:textId="77777777" w:rsidR="00AB40AB" w:rsidRDefault="00AB40AB"/>
  </w:footnote>
  <w:footnote w:type="continuationSeparator" w:id="0">
    <w:p w14:paraId="2528518A" w14:textId="77777777" w:rsidR="00AB40AB" w:rsidRDefault="00AB40AB">
      <w:r>
        <w:continuationSeparator/>
      </w:r>
    </w:p>
    <w:p w14:paraId="16CCEDA2" w14:textId="77777777" w:rsidR="00AB40AB" w:rsidRDefault="00AB40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&#13;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96F533A"/>
    <w:multiLevelType w:val="hybridMultilevel"/>
    <w:tmpl w:val="20EC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3091406"/>
    <w:multiLevelType w:val="hybridMultilevel"/>
    <w:tmpl w:val="BD9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19"/>
  </w:num>
  <w:num w:numId="24">
    <w:abstractNumId w:val="24"/>
  </w:num>
  <w:num w:numId="25">
    <w:abstractNumId w:val="28"/>
  </w:num>
  <w:num w:numId="26">
    <w:abstractNumId w:val="25"/>
  </w:num>
  <w:num w:numId="27">
    <w:abstractNumId w:val="33"/>
  </w:num>
  <w:num w:numId="28">
    <w:abstractNumId w:val="30"/>
  </w:num>
  <w:num w:numId="29">
    <w:abstractNumId w:val="20"/>
  </w:num>
  <w:num w:numId="30">
    <w:abstractNumId w:val="18"/>
  </w:num>
  <w:num w:numId="31">
    <w:abstractNumId w:val="32"/>
  </w:num>
  <w:num w:numId="32">
    <w:abstractNumId w:val="27"/>
  </w:num>
  <w:num w:numId="33">
    <w:abstractNumId w:val="31"/>
  </w:num>
  <w:num w:numId="34">
    <w:abstractNumId w:val="37"/>
  </w:num>
  <w:num w:numId="35">
    <w:abstractNumId w:val="21"/>
  </w:num>
  <w:num w:numId="36">
    <w:abstractNumId w:val="36"/>
  </w:num>
  <w:num w:numId="37">
    <w:abstractNumId w:val="29"/>
  </w:num>
  <w:num w:numId="3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n Doan">
    <w15:presenceInfo w15:providerId="Windows Live" w15:userId="a5f6f4b6c8a73be0"/>
  </w15:person>
  <w15:person w15:author="Trinh Huu Vu 20154412">
    <w15:presenceInfo w15:providerId="AD" w15:userId="S::vu.th154412@sis.hust.edu.vn::45c8de5d-f631-4cab-8ce9-6e2fe4355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0E8"/>
    <w:rsid w:val="00011B84"/>
    <w:rsid w:val="0001730E"/>
    <w:rsid w:val="00030EB1"/>
    <w:rsid w:val="00033D8B"/>
    <w:rsid w:val="0003691C"/>
    <w:rsid w:val="00042F92"/>
    <w:rsid w:val="00044EE2"/>
    <w:rsid w:val="000465BE"/>
    <w:rsid w:val="00050A20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1BE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95DC9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5FB8"/>
    <w:rsid w:val="00372858"/>
    <w:rsid w:val="003748EC"/>
    <w:rsid w:val="0038105F"/>
    <w:rsid w:val="00384E4F"/>
    <w:rsid w:val="003851CC"/>
    <w:rsid w:val="00385A65"/>
    <w:rsid w:val="0038643E"/>
    <w:rsid w:val="003871F6"/>
    <w:rsid w:val="003917E6"/>
    <w:rsid w:val="00393ECF"/>
    <w:rsid w:val="0039657F"/>
    <w:rsid w:val="00396CEE"/>
    <w:rsid w:val="003A07F2"/>
    <w:rsid w:val="003B1213"/>
    <w:rsid w:val="003B1D09"/>
    <w:rsid w:val="003B4CE6"/>
    <w:rsid w:val="003C026C"/>
    <w:rsid w:val="003C2146"/>
    <w:rsid w:val="003C3C23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3449E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59CE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3890"/>
    <w:rsid w:val="00564F32"/>
    <w:rsid w:val="005774E1"/>
    <w:rsid w:val="0058075C"/>
    <w:rsid w:val="00581E2C"/>
    <w:rsid w:val="00587AEE"/>
    <w:rsid w:val="0059161C"/>
    <w:rsid w:val="0059219A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990"/>
    <w:rsid w:val="005E1B31"/>
    <w:rsid w:val="005E3008"/>
    <w:rsid w:val="005E3146"/>
    <w:rsid w:val="005E3D8C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9629F"/>
    <w:rsid w:val="009A012B"/>
    <w:rsid w:val="009A0333"/>
    <w:rsid w:val="009A0D8C"/>
    <w:rsid w:val="009A1C00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294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18D4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40AB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1784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599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44B6A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CBF18-C1E6-B949-B980-60C7105D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7964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Trinh Huu Vu 20154412</cp:lastModifiedBy>
  <cp:revision>79</cp:revision>
  <cp:lastPrinted>2008-03-13T11:02:00Z</cp:lastPrinted>
  <dcterms:created xsi:type="dcterms:W3CDTF">2018-10-22T04:18:00Z</dcterms:created>
  <dcterms:modified xsi:type="dcterms:W3CDTF">2019-05-07T03:14:00Z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